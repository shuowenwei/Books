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96B2B" w14:textId="71C03769" w:rsidR="00AD1388" w:rsidRPr="00794D58" w:rsidRDefault="000A05CE" w:rsidP="00AD1388">
      <w:pPr>
        <w:pStyle w:val="Subtitle"/>
        <w:rPr>
          <w:rFonts w:asciiTheme="minorHAnsi" w:hAnsiTheme="minorHAnsi"/>
          <w:b/>
          <w:sz w:val="22"/>
          <w:szCs w:val="22"/>
        </w:rPr>
      </w:pPr>
      <w:r>
        <w:rPr>
          <w:rFonts w:asciiTheme="minorHAnsi" w:hAnsiTheme="minorHAnsi"/>
          <w:b/>
          <w:sz w:val="22"/>
          <w:szCs w:val="22"/>
        </w:rPr>
        <w:t>Lab #11</w:t>
      </w:r>
      <w:r w:rsidR="00AD1388" w:rsidRPr="00794D58">
        <w:rPr>
          <w:rFonts w:asciiTheme="minorHAnsi" w:hAnsiTheme="minorHAnsi"/>
          <w:b/>
          <w:sz w:val="22"/>
          <w:szCs w:val="22"/>
        </w:rPr>
        <w:t xml:space="preserve">: </w:t>
      </w:r>
      <w:r>
        <w:rPr>
          <w:rFonts w:asciiTheme="minorHAnsi" w:hAnsiTheme="minorHAnsi"/>
          <w:b/>
          <w:sz w:val="22"/>
          <w:szCs w:val="22"/>
        </w:rPr>
        <w:t>Networks</w:t>
      </w:r>
    </w:p>
    <w:p w14:paraId="5C710299" w14:textId="751B40D2" w:rsidR="00AD1388" w:rsidRPr="00794D58" w:rsidRDefault="00AD1388" w:rsidP="00A0729A">
      <w:pPr>
        <w:pStyle w:val="DueDate"/>
        <w:rPr>
          <w:rFonts w:asciiTheme="minorHAnsi" w:hAnsiTheme="minorHAnsi"/>
          <w:sz w:val="22"/>
          <w:szCs w:val="22"/>
        </w:rPr>
      </w:pPr>
      <w:r w:rsidRPr="00794D58">
        <w:rPr>
          <w:rFonts w:asciiTheme="minorHAnsi" w:hAnsiTheme="minorHAnsi"/>
          <w:sz w:val="22"/>
          <w:szCs w:val="22"/>
        </w:rPr>
        <w:t xml:space="preserve">Due: </w:t>
      </w:r>
      <w:r w:rsidR="00743A5C" w:rsidRPr="00794D58">
        <w:rPr>
          <w:rFonts w:asciiTheme="minorHAnsi" w:hAnsiTheme="minorHAnsi"/>
          <w:sz w:val="22"/>
          <w:szCs w:val="22"/>
        </w:rPr>
        <w:t>Tuesday</w:t>
      </w:r>
      <w:r w:rsidR="000A05CE">
        <w:rPr>
          <w:rFonts w:asciiTheme="minorHAnsi" w:hAnsiTheme="minorHAnsi"/>
          <w:sz w:val="22"/>
          <w:szCs w:val="22"/>
        </w:rPr>
        <w:t>, April 29</w:t>
      </w:r>
      <w:r w:rsidRPr="00794D58">
        <w:rPr>
          <w:rFonts w:asciiTheme="minorHAnsi" w:hAnsiTheme="minorHAnsi"/>
          <w:sz w:val="22"/>
          <w:szCs w:val="22"/>
        </w:rPr>
        <w:t>, 2014</w:t>
      </w:r>
      <w:r w:rsidR="00E631A3" w:rsidRPr="00794D58">
        <w:rPr>
          <w:rFonts w:asciiTheme="minorHAnsi" w:hAnsiTheme="minorHAnsi"/>
          <w:sz w:val="22"/>
          <w:szCs w:val="22"/>
        </w:rPr>
        <w:t>,</w:t>
      </w:r>
      <w:r w:rsidR="00041A8E" w:rsidRPr="00794D58">
        <w:rPr>
          <w:rFonts w:asciiTheme="minorHAnsi" w:hAnsiTheme="minorHAnsi"/>
          <w:sz w:val="22"/>
          <w:szCs w:val="22"/>
        </w:rPr>
        <w:t xml:space="preserve"> </w:t>
      </w:r>
      <w:r w:rsidR="00743A5C" w:rsidRPr="00794D58">
        <w:rPr>
          <w:rFonts w:asciiTheme="minorHAnsi" w:hAnsiTheme="minorHAnsi"/>
          <w:sz w:val="22"/>
          <w:szCs w:val="22"/>
        </w:rPr>
        <w:t>beginning of class</w:t>
      </w:r>
    </w:p>
    <w:p w14:paraId="603362B0" w14:textId="0475AD9E" w:rsidR="00DA59E5" w:rsidRPr="00794D58" w:rsidRDefault="00DA59E5" w:rsidP="00DA59E5">
      <w:pPr>
        <w:pStyle w:val="Heading2"/>
        <w:rPr>
          <w:rFonts w:asciiTheme="minorHAnsi" w:hAnsiTheme="minorHAnsi"/>
          <w:sz w:val="22"/>
          <w:szCs w:val="22"/>
        </w:rPr>
      </w:pPr>
      <w:r w:rsidRPr="00794D58">
        <w:rPr>
          <w:rFonts w:asciiTheme="minorHAnsi" w:hAnsiTheme="minorHAnsi"/>
          <w:sz w:val="22"/>
          <w:szCs w:val="22"/>
        </w:rPr>
        <w:t>Instructions</w:t>
      </w:r>
    </w:p>
    <w:p w14:paraId="44C288B0" w14:textId="784833A9" w:rsidR="00DA59E5" w:rsidRPr="00794D58" w:rsidRDefault="00F43A3E" w:rsidP="00041A8E">
      <w:pPr>
        <w:pStyle w:val="ListParagraph"/>
        <w:numPr>
          <w:ilvl w:val="0"/>
          <w:numId w:val="10"/>
        </w:numPr>
        <w:spacing w:after="0"/>
        <w:ind w:left="360"/>
        <w:rPr>
          <w:sz w:val="22"/>
          <w:szCs w:val="22"/>
        </w:rPr>
      </w:pPr>
      <w:r w:rsidRPr="00794D58">
        <w:rPr>
          <w:sz w:val="22"/>
          <w:szCs w:val="22"/>
        </w:rPr>
        <w:t xml:space="preserve">You will need your WFU-issued ThinkPad for this lab. </w:t>
      </w:r>
    </w:p>
    <w:p w14:paraId="7C182A5D" w14:textId="6480A08A" w:rsidR="00C9228B" w:rsidRPr="00794D58" w:rsidRDefault="00C9228B" w:rsidP="00F43A3E">
      <w:pPr>
        <w:pStyle w:val="ListParagraph"/>
        <w:numPr>
          <w:ilvl w:val="0"/>
          <w:numId w:val="10"/>
        </w:numPr>
        <w:spacing w:after="0"/>
        <w:ind w:left="360"/>
        <w:rPr>
          <w:sz w:val="22"/>
          <w:szCs w:val="22"/>
        </w:rPr>
      </w:pPr>
      <w:r w:rsidRPr="00794D58">
        <w:rPr>
          <w:sz w:val="22"/>
          <w:szCs w:val="22"/>
        </w:rPr>
        <w:t xml:space="preserve">Submit your answers to the assignment in Sakai using this </w:t>
      </w:r>
      <w:r w:rsidR="00041A8E" w:rsidRPr="00794D58">
        <w:rPr>
          <w:sz w:val="22"/>
          <w:szCs w:val="22"/>
        </w:rPr>
        <w:t xml:space="preserve">document and any other material you are asked to submit in the </w:t>
      </w:r>
      <w:r w:rsidR="00EB15DA" w:rsidRPr="00794D58">
        <w:rPr>
          <w:sz w:val="22"/>
          <w:szCs w:val="22"/>
        </w:rPr>
        <w:t>exercises</w:t>
      </w:r>
      <w:r w:rsidR="00041A8E" w:rsidRPr="00794D58">
        <w:rPr>
          <w:sz w:val="22"/>
          <w:szCs w:val="22"/>
        </w:rPr>
        <w:t>.</w:t>
      </w:r>
    </w:p>
    <w:p w14:paraId="389FBD90" w14:textId="4AEAC1A7" w:rsidR="00A0729A" w:rsidRPr="00794D58" w:rsidRDefault="009815BF" w:rsidP="00A0729A">
      <w:pPr>
        <w:pStyle w:val="Heading2"/>
        <w:rPr>
          <w:rFonts w:asciiTheme="minorHAnsi" w:hAnsiTheme="minorHAnsi"/>
          <w:sz w:val="22"/>
          <w:szCs w:val="22"/>
        </w:rPr>
      </w:pPr>
      <w:r w:rsidRPr="00794D58">
        <w:rPr>
          <w:rFonts w:asciiTheme="minorHAnsi" w:hAnsiTheme="minorHAnsi"/>
          <w:sz w:val="22"/>
          <w:szCs w:val="22"/>
        </w:rPr>
        <w:t>Part 0</w:t>
      </w:r>
      <w:r w:rsidR="00BA4097" w:rsidRPr="00794D58">
        <w:rPr>
          <w:rFonts w:asciiTheme="minorHAnsi" w:hAnsiTheme="minorHAnsi"/>
          <w:sz w:val="22"/>
          <w:szCs w:val="22"/>
        </w:rPr>
        <w:t xml:space="preserve">: </w:t>
      </w:r>
      <w:r w:rsidR="00A3630D" w:rsidRPr="00794D58">
        <w:rPr>
          <w:rFonts w:asciiTheme="minorHAnsi" w:hAnsiTheme="minorHAnsi"/>
          <w:sz w:val="22"/>
          <w:szCs w:val="22"/>
        </w:rPr>
        <w:t>B</w:t>
      </w:r>
      <w:r w:rsidR="00BA4097" w:rsidRPr="00794D58">
        <w:rPr>
          <w:rFonts w:asciiTheme="minorHAnsi" w:hAnsiTheme="minorHAnsi"/>
          <w:sz w:val="22"/>
          <w:szCs w:val="22"/>
        </w:rPr>
        <w:t>ackground</w:t>
      </w:r>
    </w:p>
    <w:p w14:paraId="323A0EE2" w14:textId="7AC910B8" w:rsidR="00C77079" w:rsidRPr="00794D58" w:rsidRDefault="0030019B" w:rsidP="00580DEE">
      <w:pPr>
        <w:rPr>
          <w:sz w:val="22"/>
          <w:szCs w:val="22"/>
        </w:rPr>
      </w:pPr>
      <w:r w:rsidRPr="00794D58">
        <w:rPr>
          <w:sz w:val="22"/>
          <w:szCs w:val="22"/>
        </w:rPr>
        <w:t xml:space="preserve">The purpose of this lab </w:t>
      </w:r>
      <w:r w:rsidR="00C97947" w:rsidRPr="00794D58">
        <w:rPr>
          <w:sz w:val="22"/>
          <w:szCs w:val="22"/>
        </w:rPr>
        <w:t xml:space="preserve">is to reinforce what you </w:t>
      </w:r>
      <w:r w:rsidR="007D2A61" w:rsidRPr="00794D58">
        <w:rPr>
          <w:sz w:val="22"/>
          <w:szCs w:val="22"/>
        </w:rPr>
        <w:t xml:space="preserve">have </w:t>
      </w:r>
      <w:r w:rsidR="00C97947" w:rsidRPr="00794D58">
        <w:rPr>
          <w:sz w:val="22"/>
          <w:szCs w:val="22"/>
        </w:rPr>
        <w:t xml:space="preserve">learned about </w:t>
      </w:r>
      <w:r w:rsidR="000A05CE">
        <w:rPr>
          <w:sz w:val="22"/>
          <w:szCs w:val="22"/>
        </w:rPr>
        <w:t>computer networks.</w:t>
      </w:r>
      <w:r w:rsidR="00580DEE" w:rsidRPr="00794D58">
        <w:rPr>
          <w:sz w:val="22"/>
          <w:szCs w:val="22"/>
        </w:rPr>
        <w:t xml:space="preserve"> Background comes from Chapter </w:t>
      </w:r>
      <w:r w:rsidR="000A05CE">
        <w:rPr>
          <w:sz w:val="22"/>
          <w:szCs w:val="22"/>
        </w:rPr>
        <w:t xml:space="preserve">15 </w:t>
      </w:r>
      <w:r w:rsidR="00C97947" w:rsidRPr="00794D58">
        <w:rPr>
          <w:sz w:val="22"/>
          <w:szCs w:val="22"/>
        </w:rPr>
        <w:t>and from lect</w:t>
      </w:r>
      <w:r w:rsidR="007D2A61" w:rsidRPr="00794D58">
        <w:rPr>
          <w:sz w:val="22"/>
          <w:szCs w:val="22"/>
        </w:rPr>
        <w:t xml:space="preserve">ures. </w:t>
      </w:r>
    </w:p>
    <w:p w14:paraId="28DEA827" w14:textId="421DF311" w:rsidR="009024BE" w:rsidRPr="00794D58" w:rsidRDefault="009024BE" w:rsidP="009024BE">
      <w:pPr>
        <w:pStyle w:val="ListParagraph"/>
        <w:numPr>
          <w:ilvl w:val="0"/>
          <w:numId w:val="26"/>
        </w:numPr>
        <w:ind w:left="540"/>
        <w:rPr>
          <w:sz w:val="22"/>
          <w:szCs w:val="22"/>
        </w:rPr>
      </w:pPr>
      <w:r w:rsidRPr="00794D58">
        <w:rPr>
          <w:sz w:val="22"/>
          <w:szCs w:val="22"/>
        </w:rPr>
        <w:t xml:space="preserve">Create a folder called </w:t>
      </w:r>
      <w:r w:rsidRPr="00794D58">
        <w:rPr>
          <w:b/>
          <w:i/>
          <w:sz w:val="22"/>
          <w:szCs w:val="22"/>
        </w:rPr>
        <w:t xml:space="preserve">Lab </w:t>
      </w:r>
      <w:r w:rsidR="000A05CE">
        <w:rPr>
          <w:b/>
          <w:i/>
          <w:sz w:val="22"/>
          <w:szCs w:val="22"/>
        </w:rPr>
        <w:t xml:space="preserve">11 </w:t>
      </w:r>
      <w:r w:rsidRPr="00794D58">
        <w:rPr>
          <w:sz w:val="22"/>
          <w:szCs w:val="22"/>
        </w:rPr>
        <w:t xml:space="preserve">on your desktop. </w:t>
      </w:r>
    </w:p>
    <w:p w14:paraId="0549323D" w14:textId="63FFC0E9" w:rsidR="009024BE" w:rsidRPr="00794D58" w:rsidRDefault="009024BE" w:rsidP="009024BE">
      <w:pPr>
        <w:pStyle w:val="ListParagraph"/>
        <w:numPr>
          <w:ilvl w:val="0"/>
          <w:numId w:val="26"/>
        </w:numPr>
        <w:ind w:left="540"/>
        <w:rPr>
          <w:sz w:val="22"/>
          <w:szCs w:val="22"/>
        </w:rPr>
      </w:pPr>
      <w:r w:rsidRPr="00794D58">
        <w:rPr>
          <w:sz w:val="22"/>
          <w:szCs w:val="22"/>
        </w:rPr>
        <w:t xml:space="preserve">From the assignment on Sakai, right-click and </w:t>
      </w:r>
      <w:r w:rsidRPr="00794D58">
        <w:rPr>
          <w:i/>
          <w:sz w:val="22"/>
          <w:szCs w:val="22"/>
        </w:rPr>
        <w:t>save link as</w:t>
      </w:r>
      <w:r w:rsidRPr="00794D58">
        <w:rPr>
          <w:sz w:val="22"/>
          <w:szCs w:val="22"/>
        </w:rPr>
        <w:t xml:space="preserve"> the </w:t>
      </w:r>
      <w:proofErr w:type="spellStart"/>
      <w:r w:rsidR="009549C4">
        <w:rPr>
          <w:b/>
          <w:i/>
          <w:sz w:val="22"/>
          <w:szCs w:val="22"/>
        </w:rPr>
        <w:t>Networks</w:t>
      </w:r>
      <w:r w:rsidRPr="00794D58">
        <w:rPr>
          <w:b/>
          <w:i/>
          <w:sz w:val="22"/>
          <w:szCs w:val="22"/>
        </w:rPr>
        <w:t>_Lab_Applet_Doc</w:t>
      </w:r>
      <w:proofErr w:type="spellEnd"/>
      <w:r w:rsidR="000A05CE">
        <w:rPr>
          <w:sz w:val="22"/>
          <w:szCs w:val="22"/>
        </w:rPr>
        <w:t xml:space="preserve"> into your Lab 11</w:t>
      </w:r>
      <w:r w:rsidRPr="00794D58">
        <w:rPr>
          <w:sz w:val="22"/>
          <w:szCs w:val="22"/>
        </w:rPr>
        <w:t xml:space="preserve"> folder </w:t>
      </w:r>
    </w:p>
    <w:p w14:paraId="00E5B105" w14:textId="1B40F2E9" w:rsidR="009024BE" w:rsidRPr="00794D58" w:rsidRDefault="009024BE" w:rsidP="009024BE">
      <w:pPr>
        <w:pStyle w:val="ListParagraph"/>
        <w:numPr>
          <w:ilvl w:val="0"/>
          <w:numId w:val="26"/>
        </w:numPr>
        <w:ind w:left="540"/>
        <w:rPr>
          <w:sz w:val="22"/>
          <w:szCs w:val="22"/>
        </w:rPr>
      </w:pPr>
      <w:r w:rsidRPr="00794D58">
        <w:rPr>
          <w:sz w:val="22"/>
          <w:szCs w:val="22"/>
        </w:rPr>
        <w:t xml:space="preserve">From the assignment on Sakai, right-click and </w:t>
      </w:r>
      <w:r w:rsidRPr="00794D58">
        <w:rPr>
          <w:i/>
          <w:sz w:val="22"/>
          <w:szCs w:val="22"/>
        </w:rPr>
        <w:t>save link as</w:t>
      </w:r>
      <w:r w:rsidRPr="00794D58">
        <w:rPr>
          <w:sz w:val="22"/>
          <w:szCs w:val="22"/>
        </w:rPr>
        <w:t xml:space="preserve"> the </w:t>
      </w:r>
      <w:r w:rsidRPr="00794D58">
        <w:rPr>
          <w:b/>
          <w:i/>
          <w:sz w:val="22"/>
          <w:szCs w:val="22"/>
        </w:rPr>
        <w:t>Applets_for</w:t>
      </w:r>
      <w:r w:rsidR="009549C4">
        <w:rPr>
          <w:b/>
          <w:i/>
          <w:sz w:val="22"/>
          <w:szCs w:val="22"/>
        </w:rPr>
        <w:t>_Networks</w:t>
      </w:r>
      <w:r w:rsidRPr="00794D58">
        <w:rPr>
          <w:b/>
          <w:i/>
          <w:sz w:val="22"/>
          <w:szCs w:val="22"/>
        </w:rPr>
        <w:t>_</w:t>
      </w:r>
      <w:proofErr w:type="gramStart"/>
      <w:r w:rsidR="00930011">
        <w:rPr>
          <w:b/>
          <w:i/>
          <w:sz w:val="22"/>
          <w:szCs w:val="22"/>
        </w:rPr>
        <w:t>Lab</w:t>
      </w:r>
      <w:r w:rsidR="006C286E">
        <w:rPr>
          <w:b/>
          <w:i/>
          <w:sz w:val="22"/>
          <w:szCs w:val="22"/>
        </w:rPr>
        <w:t>.zip</w:t>
      </w:r>
      <w:r w:rsidR="008F7B7A">
        <w:rPr>
          <w:b/>
          <w:i/>
          <w:sz w:val="22"/>
          <w:szCs w:val="22"/>
        </w:rPr>
        <w:t xml:space="preserve"> </w:t>
      </w:r>
      <w:r w:rsidRPr="00794D58">
        <w:rPr>
          <w:sz w:val="22"/>
          <w:szCs w:val="22"/>
        </w:rPr>
        <w:t xml:space="preserve"> into</w:t>
      </w:r>
      <w:proofErr w:type="gramEnd"/>
      <w:r w:rsidRPr="00794D58">
        <w:rPr>
          <w:sz w:val="22"/>
          <w:szCs w:val="22"/>
        </w:rPr>
        <w:t xml:space="preserve"> your Lab </w:t>
      </w:r>
      <w:r w:rsidR="000A05CE">
        <w:rPr>
          <w:sz w:val="22"/>
          <w:szCs w:val="22"/>
        </w:rPr>
        <w:t>11</w:t>
      </w:r>
      <w:r w:rsidRPr="00794D58">
        <w:rPr>
          <w:sz w:val="22"/>
          <w:szCs w:val="22"/>
        </w:rPr>
        <w:t xml:space="preserve"> folder. </w:t>
      </w:r>
      <w:r w:rsidR="000A05CE">
        <w:rPr>
          <w:sz w:val="22"/>
          <w:szCs w:val="22"/>
        </w:rPr>
        <w:t>Unzip this file.</w:t>
      </w:r>
    </w:p>
    <w:p w14:paraId="06C4BFEC" w14:textId="09063562" w:rsidR="009024BE" w:rsidRPr="00794D58" w:rsidRDefault="009024BE" w:rsidP="009024BE">
      <w:pPr>
        <w:pStyle w:val="ListParagraph"/>
        <w:numPr>
          <w:ilvl w:val="0"/>
          <w:numId w:val="26"/>
        </w:numPr>
        <w:ind w:left="540"/>
        <w:rPr>
          <w:sz w:val="22"/>
          <w:szCs w:val="22"/>
        </w:rPr>
      </w:pPr>
      <w:r w:rsidRPr="00794D58">
        <w:rPr>
          <w:sz w:val="22"/>
          <w:szCs w:val="22"/>
        </w:rPr>
        <w:t>Download the lab manual and report.</w:t>
      </w:r>
    </w:p>
    <w:p w14:paraId="23ECE3BD" w14:textId="77777777" w:rsidR="009024BE" w:rsidRPr="00794D58" w:rsidRDefault="009024BE" w:rsidP="00580DEE">
      <w:pPr>
        <w:rPr>
          <w:sz w:val="22"/>
          <w:szCs w:val="22"/>
        </w:rPr>
      </w:pPr>
    </w:p>
    <w:p w14:paraId="351B5C32" w14:textId="45A9F0C8" w:rsidR="00307EA4" w:rsidRPr="00794D58" w:rsidRDefault="00307EA4" w:rsidP="00307EA4">
      <w:pPr>
        <w:pStyle w:val="Heading2"/>
        <w:rPr>
          <w:rFonts w:asciiTheme="minorHAnsi" w:hAnsiTheme="minorHAnsi"/>
          <w:sz w:val="22"/>
          <w:szCs w:val="22"/>
          <w:u w:val="single"/>
        </w:rPr>
      </w:pPr>
      <w:r w:rsidRPr="00794D58">
        <w:rPr>
          <w:rFonts w:asciiTheme="minorHAnsi" w:hAnsiTheme="minorHAnsi"/>
          <w:sz w:val="22"/>
          <w:szCs w:val="22"/>
          <w:u w:val="single"/>
        </w:rPr>
        <w:t xml:space="preserve">Part </w:t>
      </w:r>
      <w:r w:rsidR="009B2E0A" w:rsidRPr="00794D58">
        <w:rPr>
          <w:rFonts w:asciiTheme="minorHAnsi" w:hAnsiTheme="minorHAnsi"/>
          <w:sz w:val="22"/>
          <w:szCs w:val="22"/>
          <w:u w:val="single"/>
        </w:rPr>
        <w:t>1</w:t>
      </w:r>
      <w:r w:rsidR="00A2496E" w:rsidRPr="00794D58">
        <w:rPr>
          <w:rFonts w:asciiTheme="minorHAnsi" w:hAnsiTheme="minorHAnsi"/>
          <w:sz w:val="22"/>
          <w:szCs w:val="22"/>
          <w:u w:val="single"/>
        </w:rPr>
        <w:t>:</w:t>
      </w:r>
      <w:r w:rsidR="009024BE" w:rsidRPr="00794D58">
        <w:rPr>
          <w:rFonts w:asciiTheme="minorHAnsi" w:hAnsiTheme="minorHAnsi"/>
          <w:sz w:val="22"/>
          <w:szCs w:val="22"/>
          <w:u w:val="single"/>
        </w:rPr>
        <w:t xml:space="preserve"> </w:t>
      </w:r>
      <w:r w:rsidR="0005273D">
        <w:rPr>
          <w:rFonts w:asciiTheme="minorHAnsi" w:hAnsiTheme="minorHAnsi"/>
          <w:sz w:val="22"/>
          <w:szCs w:val="22"/>
          <w:u w:val="single"/>
        </w:rPr>
        <w:t>TCP/IP</w:t>
      </w:r>
    </w:p>
    <w:p w14:paraId="0C6DBE7E" w14:textId="488BE49E" w:rsidR="00307EA4" w:rsidRPr="00794D58" w:rsidRDefault="00D8293A" w:rsidP="006C286E">
      <w:pPr>
        <w:pStyle w:val="ListParagraph"/>
        <w:numPr>
          <w:ilvl w:val="0"/>
          <w:numId w:val="26"/>
        </w:numPr>
        <w:ind w:left="360"/>
        <w:rPr>
          <w:sz w:val="22"/>
          <w:szCs w:val="22"/>
        </w:rPr>
      </w:pPr>
      <w:r w:rsidRPr="00794D58">
        <w:rPr>
          <w:sz w:val="22"/>
          <w:szCs w:val="22"/>
        </w:rPr>
        <w:t xml:space="preserve">Read </w:t>
      </w:r>
      <w:r w:rsidR="009024BE" w:rsidRPr="00794D58">
        <w:rPr>
          <w:sz w:val="22"/>
          <w:szCs w:val="22"/>
        </w:rPr>
        <w:t>the applet documentation</w:t>
      </w:r>
      <w:r w:rsidRPr="00794D58">
        <w:rPr>
          <w:sz w:val="22"/>
          <w:szCs w:val="22"/>
        </w:rPr>
        <w:t xml:space="preserve"> then </w:t>
      </w:r>
      <w:r w:rsidR="00D926B8" w:rsidRPr="00794D58">
        <w:rPr>
          <w:sz w:val="22"/>
          <w:szCs w:val="22"/>
        </w:rPr>
        <w:t>complete</w:t>
      </w:r>
      <w:r w:rsidRPr="00794D58">
        <w:rPr>
          <w:sz w:val="22"/>
          <w:szCs w:val="22"/>
        </w:rPr>
        <w:t xml:space="preserve"> </w:t>
      </w:r>
      <w:r w:rsidR="0050170C" w:rsidRPr="00794D58">
        <w:rPr>
          <w:sz w:val="22"/>
          <w:szCs w:val="22"/>
        </w:rPr>
        <w:t xml:space="preserve">the </w:t>
      </w:r>
      <w:r w:rsidRPr="00794D58">
        <w:rPr>
          <w:sz w:val="22"/>
          <w:szCs w:val="22"/>
        </w:rPr>
        <w:t xml:space="preserve">exercises below. </w:t>
      </w:r>
    </w:p>
    <w:p w14:paraId="6C66BCD9" w14:textId="58C55CB7" w:rsidR="00D8293A" w:rsidRPr="00794D58" w:rsidRDefault="00D8293A" w:rsidP="006C286E">
      <w:pPr>
        <w:pStyle w:val="ListParagraph"/>
        <w:numPr>
          <w:ilvl w:val="0"/>
          <w:numId w:val="26"/>
        </w:numPr>
        <w:ind w:left="360"/>
        <w:rPr>
          <w:sz w:val="22"/>
          <w:szCs w:val="22"/>
        </w:rPr>
      </w:pPr>
      <w:r w:rsidRPr="00794D58">
        <w:rPr>
          <w:sz w:val="22"/>
          <w:szCs w:val="22"/>
        </w:rPr>
        <w:t xml:space="preserve">Note each exercise calls for you to start a particular applet. To do this, go into the </w:t>
      </w:r>
      <w:r w:rsidR="0050170C" w:rsidRPr="00794D58">
        <w:rPr>
          <w:sz w:val="22"/>
          <w:szCs w:val="22"/>
        </w:rPr>
        <w:t>appropriate applets</w:t>
      </w:r>
      <w:r w:rsidRPr="00794D58">
        <w:rPr>
          <w:sz w:val="22"/>
          <w:szCs w:val="22"/>
        </w:rPr>
        <w:t xml:space="preserve"> </w:t>
      </w:r>
      <w:r w:rsidR="008F7B7A">
        <w:rPr>
          <w:sz w:val="22"/>
          <w:szCs w:val="22"/>
        </w:rPr>
        <w:t xml:space="preserve">sub-folder in your Lab </w:t>
      </w:r>
      <w:r w:rsidR="004A29AA">
        <w:rPr>
          <w:sz w:val="22"/>
          <w:szCs w:val="22"/>
        </w:rPr>
        <w:t xml:space="preserve">11 </w:t>
      </w:r>
      <w:r w:rsidR="0050170C" w:rsidRPr="00794D58">
        <w:rPr>
          <w:sz w:val="22"/>
          <w:szCs w:val="22"/>
        </w:rPr>
        <w:t xml:space="preserve">folder. </w:t>
      </w:r>
      <w:r w:rsidR="003136D3" w:rsidRPr="00794D58">
        <w:rPr>
          <w:sz w:val="22"/>
          <w:szCs w:val="22"/>
        </w:rPr>
        <w:t>In that sub-folder, double click on the</w:t>
      </w:r>
      <w:r w:rsidR="003136D3" w:rsidRPr="00794D58">
        <w:rPr>
          <w:b/>
          <w:i/>
          <w:sz w:val="22"/>
          <w:szCs w:val="22"/>
        </w:rPr>
        <w:t xml:space="preserve"> applet_frame.htm</w:t>
      </w:r>
      <w:r w:rsidR="003136D3" w:rsidRPr="00794D58">
        <w:rPr>
          <w:sz w:val="22"/>
          <w:szCs w:val="22"/>
        </w:rPr>
        <w:t xml:space="preserve"> file.</w:t>
      </w:r>
      <w:r w:rsidR="00BB4D93" w:rsidRPr="00794D58">
        <w:rPr>
          <w:sz w:val="22"/>
          <w:szCs w:val="22"/>
        </w:rPr>
        <w:t xml:space="preserve"> Once the applet frame starts, depending on your security settings, you may need to explicitly a</w:t>
      </w:r>
      <w:r w:rsidR="000A08E5" w:rsidRPr="00794D58">
        <w:rPr>
          <w:sz w:val="22"/>
          <w:szCs w:val="22"/>
        </w:rPr>
        <w:t>llow the applet to run.</w:t>
      </w:r>
      <w:r w:rsidR="00D52A47" w:rsidRPr="00794D58">
        <w:rPr>
          <w:sz w:val="22"/>
          <w:szCs w:val="22"/>
        </w:rPr>
        <w:t xml:space="preserve"> Note that if the applet does not work with Internet Explorer, right click on applet_frame.htm and select ‘open with’ and select Firefox.</w:t>
      </w:r>
    </w:p>
    <w:p w14:paraId="200F320A" w14:textId="77777777" w:rsidR="0005273D" w:rsidRPr="0005273D" w:rsidRDefault="0005273D" w:rsidP="0005273D">
      <w:pPr>
        <w:rPr>
          <w:b/>
          <w:sz w:val="22"/>
          <w:szCs w:val="22"/>
          <w:u w:val="single"/>
        </w:rPr>
      </w:pPr>
      <w:proofErr w:type="gramStart"/>
      <w:r w:rsidRPr="0005273D">
        <w:rPr>
          <w:b/>
          <w:sz w:val="22"/>
          <w:szCs w:val="22"/>
          <w:u w:val="single"/>
        </w:rPr>
        <w:t>Exercise 1.</w:t>
      </w:r>
      <w:proofErr w:type="gramEnd"/>
    </w:p>
    <w:p w14:paraId="3576D40C" w14:textId="078080FF" w:rsidR="0005273D" w:rsidRPr="0005273D" w:rsidRDefault="0005273D" w:rsidP="0005273D">
      <w:pPr>
        <w:rPr>
          <w:sz w:val="22"/>
          <w:szCs w:val="22"/>
        </w:rPr>
      </w:pPr>
      <w:r w:rsidRPr="0005273D">
        <w:rPr>
          <w:sz w:val="22"/>
          <w:szCs w:val="22"/>
        </w:rPr>
        <w:t>Start the “TCP/IP” (reliable connection simulator) applet. In the text</w:t>
      </w:r>
      <w:r>
        <w:rPr>
          <w:sz w:val="22"/>
          <w:szCs w:val="22"/>
        </w:rPr>
        <w:t xml:space="preserve"> </w:t>
      </w:r>
      <w:r w:rsidRPr="0005273D">
        <w:rPr>
          <w:sz w:val="22"/>
          <w:szCs w:val="22"/>
        </w:rPr>
        <w:t>field labeled “Your message:</w:t>
      </w:r>
      <w:proofErr w:type="gramStart"/>
      <w:r w:rsidR="00EE2197" w:rsidRPr="0005273D">
        <w:rPr>
          <w:sz w:val="22"/>
          <w:szCs w:val="22"/>
        </w:rPr>
        <w:t>”</w:t>
      </w:r>
      <w:r w:rsidR="00EE2197">
        <w:rPr>
          <w:sz w:val="22"/>
          <w:szCs w:val="22"/>
        </w:rPr>
        <w:t>,</w:t>
      </w:r>
      <w:proofErr w:type="gramEnd"/>
      <w:r w:rsidRPr="0005273D">
        <w:rPr>
          <w:sz w:val="22"/>
          <w:szCs w:val="22"/>
        </w:rPr>
        <w:t xml:space="preserve"> type the following: </w:t>
      </w:r>
    </w:p>
    <w:p w14:paraId="2AB19E83" w14:textId="77777777" w:rsidR="0005273D" w:rsidRPr="0005273D" w:rsidRDefault="0005273D" w:rsidP="0005273D">
      <w:pPr>
        <w:ind w:firstLine="720"/>
        <w:rPr>
          <w:rFonts w:ascii="Courier New" w:hAnsi="Courier New" w:cs="Courier New"/>
          <w:b/>
          <w:sz w:val="22"/>
          <w:szCs w:val="22"/>
        </w:rPr>
      </w:pPr>
      <w:r w:rsidRPr="0005273D">
        <w:rPr>
          <w:rFonts w:ascii="Courier New" w:hAnsi="Courier New" w:cs="Courier New"/>
          <w:b/>
          <w:sz w:val="22"/>
          <w:szCs w:val="22"/>
        </w:rPr>
        <w:t xml:space="preserve">Computer networking is essential in our world today. </w:t>
      </w:r>
    </w:p>
    <w:p w14:paraId="7B1ACC5F" w14:textId="77777777" w:rsidR="0005273D" w:rsidRPr="0005273D" w:rsidRDefault="0005273D" w:rsidP="0005273D">
      <w:pPr>
        <w:rPr>
          <w:sz w:val="22"/>
          <w:szCs w:val="22"/>
        </w:rPr>
      </w:pPr>
      <w:r w:rsidRPr="0005273D">
        <w:rPr>
          <w:sz w:val="22"/>
          <w:szCs w:val="22"/>
        </w:rPr>
        <w:t xml:space="preserve">Then press the button “Send a message.” </w:t>
      </w:r>
    </w:p>
    <w:p w14:paraId="2225870B" w14:textId="3C2C6F17" w:rsidR="0005273D" w:rsidRPr="00EE2197" w:rsidRDefault="0005273D" w:rsidP="00EE2197">
      <w:pPr>
        <w:pStyle w:val="ListParagraph"/>
        <w:numPr>
          <w:ilvl w:val="1"/>
          <w:numId w:val="31"/>
        </w:numPr>
        <w:rPr>
          <w:sz w:val="22"/>
          <w:szCs w:val="22"/>
        </w:rPr>
      </w:pPr>
      <w:r w:rsidRPr="00EE2197">
        <w:rPr>
          <w:sz w:val="22"/>
          <w:szCs w:val="22"/>
        </w:rPr>
        <w:t>Watch the entire sequence of packets that are sent for the sample</w:t>
      </w:r>
      <w:r w:rsidR="008936D9">
        <w:rPr>
          <w:sz w:val="22"/>
          <w:szCs w:val="22"/>
        </w:rPr>
        <w:t xml:space="preserve"> message. How many DAT packets w</w:t>
      </w:r>
      <w:r w:rsidRPr="00EE2197">
        <w:rPr>
          <w:sz w:val="22"/>
          <w:szCs w:val="22"/>
        </w:rPr>
        <w:t xml:space="preserve">ere sent? How many ACK packets were sent? </w:t>
      </w:r>
    </w:p>
    <w:p w14:paraId="714C977A" w14:textId="77777777" w:rsidR="00580DCB" w:rsidRDefault="00580DCB" w:rsidP="00EE2197">
      <w:pPr>
        <w:pStyle w:val="ListParagraph"/>
        <w:ind w:left="420"/>
        <w:rPr>
          <w:sz w:val="22"/>
          <w:szCs w:val="22"/>
        </w:rPr>
      </w:pPr>
    </w:p>
    <w:p w14:paraId="73A8E24D" w14:textId="7A9658CC" w:rsidR="00580DCB" w:rsidRPr="008936D9" w:rsidRDefault="008936D9" w:rsidP="00EE2197">
      <w:pPr>
        <w:pStyle w:val="ListParagraph"/>
        <w:ind w:left="420"/>
        <w:rPr>
          <w:sz w:val="22"/>
          <w:szCs w:val="22"/>
          <w:u w:val="single"/>
        </w:rPr>
      </w:pPr>
      <w:r>
        <w:rPr>
          <w:sz w:val="22"/>
          <w:szCs w:val="22"/>
          <w:u w:val="single"/>
        </w:rPr>
        <w:t xml:space="preserve">6 DAT; </w:t>
      </w:r>
      <w:r w:rsidR="00580DCB" w:rsidRPr="008936D9">
        <w:rPr>
          <w:sz w:val="22"/>
          <w:szCs w:val="22"/>
          <w:u w:val="single"/>
        </w:rPr>
        <w:t>6 ACK</w:t>
      </w:r>
    </w:p>
    <w:p w14:paraId="3B9C57F4" w14:textId="77777777" w:rsidR="0005273D" w:rsidRPr="0005273D" w:rsidRDefault="0005273D" w:rsidP="0005273D">
      <w:pPr>
        <w:rPr>
          <w:sz w:val="22"/>
          <w:szCs w:val="22"/>
        </w:rPr>
      </w:pPr>
    </w:p>
    <w:p w14:paraId="6F1DF2CB" w14:textId="75B86D62" w:rsidR="0005273D" w:rsidRPr="00EE2197" w:rsidRDefault="00580DCB" w:rsidP="00EE2197">
      <w:pPr>
        <w:pStyle w:val="ListParagraph"/>
        <w:numPr>
          <w:ilvl w:val="1"/>
          <w:numId w:val="31"/>
        </w:numPr>
        <w:rPr>
          <w:sz w:val="22"/>
          <w:szCs w:val="22"/>
        </w:rPr>
      </w:pPr>
      <w:r w:rsidRPr="00EE2197">
        <w:rPr>
          <w:sz w:val="22"/>
          <w:szCs w:val="22"/>
        </w:rPr>
        <w:t xml:space="preserve">Each character or blank in a packet counts for one character. A packet </w:t>
      </w:r>
      <w:r w:rsidRPr="00EE2197">
        <w:rPr>
          <w:i/>
          <w:sz w:val="22"/>
          <w:szCs w:val="22"/>
        </w:rPr>
        <w:t>header</w:t>
      </w:r>
      <w:r w:rsidRPr="00EE2197">
        <w:rPr>
          <w:sz w:val="22"/>
          <w:szCs w:val="22"/>
        </w:rPr>
        <w:t xml:space="preserve"> consists of 13 characters and all </w:t>
      </w:r>
      <w:r w:rsidR="0005273D" w:rsidRPr="00EE2197">
        <w:rPr>
          <w:sz w:val="22"/>
          <w:szCs w:val="22"/>
        </w:rPr>
        <w:t>DAT packets carry 10 characters</w:t>
      </w:r>
      <w:r w:rsidR="000F3428">
        <w:rPr>
          <w:sz w:val="22"/>
          <w:szCs w:val="22"/>
        </w:rPr>
        <w:t xml:space="preserve"> (if the actual data is less than 10 characters, then blanks are added)</w:t>
      </w:r>
      <w:r w:rsidRPr="00EE2197">
        <w:rPr>
          <w:sz w:val="22"/>
          <w:szCs w:val="22"/>
        </w:rPr>
        <w:t xml:space="preserve">. </w:t>
      </w:r>
      <w:r w:rsidR="0005273D" w:rsidRPr="00EE2197">
        <w:rPr>
          <w:sz w:val="22"/>
          <w:szCs w:val="22"/>
        </w:rPr>
        <w:t>ACK packets have no data characters</w:t>
      </w:r>
      <w:r w:rsidRPr="00EE2197">
        <w:rPr>
          <w:sz w:val="22"/>
          <w:szCs w:val="22"/>
        </w:rPr>
        <w:t>.</w:t>
      </w:r>
      <w:r w:rsidR="0005273D" w:rsidRPr="00EE2197">
        <w:rPr>
          <w:sz w:val="22"/>
          <w:szCs w:val="22"/>
        </w:rPr>
        <w:t xml:space="preserve"> </w:t>
      </w:r>
      <w:r w:rsidRPr="00EE2197">
        <w:rPr>
          <w:sz w:val="22"/>
          <w:szCs w:val="22"/>
        </w:rPr>
        <w:t>So, a DAT packet with data “Computer n,” will have a total of 23 characters in it (13 in the header + 10 data). An ACK packet will always have 13 characters. C</w:t>
      </w:r>
      <w:r w:rsidR="0005273D" w:rsidRPr="00EE2197">
        <w:rPr>
          <w:sz w:val="22"/>
          <w:szCs w:val="22"/>
        </w:rPr>
        <w:t xml:space="preserve">ount up how many characters were sent in total. </w:t>
      </w:r>
    </w:p>
    <w:p w14:paraId="0CDA5804" w14:textId="1A243284" w:rsidR="00F1672A" w:rsidRPr="008936D9" w:rsidRDefault="007B5FCC" w:rsidP="00EE2197">
      <w:pPr>
        <w:pStyle w:val="ListParagraph"/>
        <w:ind w:left="420"/>
        <w:rPr>
          <w:sz w:val="22"/>
          <w:szCs w:val="22"/>
          <w:u w:val="single"/>
        </w:rPr>
      </w:pPr>
      <w:r w:rsidRPr="008936D9">
        <w:rPr>
          <w:sz w:val="22"/>
          <w:szCs w:val="22"/>
          <w:u w:val="single"/>
        </w:rPr>
        <w:t>6</w:t>
      </w:r>
      <w:r w:rsidR="00F1672A" w:rsidRPr="008936D9">
        <w:rPr>
          <w:sz w:val="22"/>
          <w:szCs w:val="22"/>
          <w:u w:val="single"/>
        </w:rPr>
        <w:t>* (13 + 1</w:t>
      </w:r>
      <w:r w:rsidRPr="008936D9">
        <w:rPr>
          <w:sz w:val="22"/>
          <w:szCs w:val="22"/>
          <w:u w:val="single"/>
        </w:rPr>
        <w:t>0</w:t>
      </w:r>
      <w:r w:rsidR="00EE2197" w:rsidRPr="008936D9">
        <w:rPr>
          <w:sz w:val="22"/>
          <w:szCs w:val="22"/>
          <w:u w:val="single"/>
        </w:rPr>
        <w:t>) +</w:t>
      </w:r>
      <w:r w:rsidR="00F1672A" w:rsidRPr="008936D9">
        <w:rPr>
          <w:sz w:val="22"/>
          <w:szCs w:val="22"/>
          <w:u w:val="single"/>
        </w:rPr>
        <w:t xml:space="preserve"> 6 * 13 =</w:t>
      </w:r>
      <w:r w:rsidRPr="008936D9">
        <w:rPr>
          <w:sz w:val="22"/>
          <w:szCs w:val="22"/>
          <w:u w:val="single"/>
        </w:rPr>
        <w:t xml:space="preserve"> 216</w:t>
      </w:r>
    </w:p>
    <w:p w14:paraId="318FF29A" w14:textId="77777777" w:rsidR="0005273D" w:rsidRPr="0005273D" w:rsidRDefault="0005273D" w:rsidP="0005273D">
      <w:pPr>
        <w:rPr>
          <w:sz w:val="22"/>
          <w:szCs w:val="22"/>
        </w:rPr>
      </w:pPr>
    </w:p>
    <w:p w14:paraId="2441A5B3" w14:textId="7AB7E191" w:rsidR="0005273D" w:rsidRPr="0005273D" w:rsidRDefault="0005273D" w:rsidP="0005273D">
      <w:pPr>
        <w:rPr>
          <w:sz w:val="22"/>
          <w:szCs w:val="22"/>
        </w:rPr>
      </w:pPr>
      <w:r>
        <w:rPr>
          <w:sz w:val="22"/>
          <w:szCs w:val="22"/>
        </w:rPr>
        <w:t>1.3</w:t>
      </w:r>
      <w:r w:rsidRPr="0005273D">
        <w:rPr>
          <w:sz w:val="22"/>
          <w:szCs w:val="22"/>
        </w:rPr>
        <w:t xml:space="preserve">) </w:t>
      </w:r>
      <w:proofErr w:type="gramStart"/>
      <w:r w:rsidRPr="0005273D">
        <w:rPr>
          <w:sz w:val="22"/>
          <w:szCs w:val="22"/>
        </w:rPr>
        <w:t>There</w:t>
      </w:r>
      <w:proofErr w:type="gramEnd"/>
      <w:r w:rsidRPr="0005273D">
        <w:rPr>
          <w:sz w:val="22"/>
          <w:szCs w:val="22"/>
        </w:rPr>
        <w:t xml:space="preserve"> are 52 characters in the Example message, including blank</w:t>
      </w:r>
      <w:r>
        <w:rPr>
          <w:sz w:val="22"/>
          <w:szCs w:val="22"/>
        </w:rPr>
        <w:t xml:space="preserve">s and punctuation. Subtract 52 </w:t>
      </w:r>
      <w:r w:rsidRPr="0005273D">
        <w:rPr>
          <w:sz w:val="22"/>
          <w:szCs w:val="22"/>
        </w:rPr>
        <w:t>from the total number of characters sent in both directions in all pac</w:t>
      </w:r>
      <w:r>
        <w:rPr>
          <w:sz w:val="22"/>
          <w:szCs w:val="22"/>
        </w:rPr>
        <w:t xml:space="preserve">kets. (Do not damage or delete </w:t>
      </w:r>
      <w:r w:rsidRPr="0005273D">
        <w:rPr>
          <w:sz w:val="22"/>
          <w:szCs w:val="22"/>
        </w:rPr>
        <w:t>packets this time.) Divide this number by the total number of c</w:t>
      </w:r>
      <w:r>
        <w:rPr>
          <w:sz w:val="22"/>
          <w:szCs w:val="22"/>
        </w:rPr>
        <w:t xml:space="preserve">haracters to get the overhead, </w:t>
      </w:r>
      <w:r w:rsidRPr="0005273D">
        <w:rPr>
          <w:sz w:val="22"/>
          <w:szCs w:val="22"/>
        </w:rPr>
        <w:t xml:space="preserve">expressed as a percentage. </w:t>
      </w:r>
    </w:p>
    <w:p w14:paraId="37CBE7B8" w14:textId="67D1C2C1" w:rsidR="0005273D" w:rsidRPr="008936D9" w:rsidRDefault="007B5FCC" w:rsidP="0005273D">
      <w:pPr>
        <w:rPr>
          <w:sz w:val="22"/>
          <w:szCs w:val="22"/>
          <w:u w:val="single"/>
        </w:rPr>
      </w:pPr>
      <w:r w:rsidRPr="008936D9">
        <w:rPr>
          <w:sz w:val="22"/>
          <w:szCs w:val="22"/>
          <w:u w:val="single"/>
        </w:rPr>
        <w:t>(216-52)/208 = 72</w:t>
      </w:r>
      <w:r w:rsidR="00F1672A" w:rsidRPr="008936D9">
        <w:rPr>
          <w:sz w:val="22"/>
          <w:szCs w:val="22"/>
          <w:u w:val="single"/>
        </w:rPr>
        <w:t>%</w:t>
      </w:r>
    </w:p>
    <w:p w14:paraId="2AA424B2" w14:textId="3F494DAD" w:rsidR="0005273D" w:rsidRPr="00EE2197" w:rsidRDefault="0005273D" w:rsidP="00EE2197">
      <w:pPr>
        <w:pStyle w:val="ListParagraph"/>
        <w:numPr>
          <w:ilvl w:val="1"/>
          <w:numId w:val="31"/>
        </w:numPr>
        <w:rPr>
          <w:sz w:val="22"/>
          <w:szCs w:val="22"/>
        </w:rPr>
      </w:pPr>
      <w:r w:rsidRPr="00EE2197">
        <w:rPr>
          <w:sz w:val="22"/>
          <w:szCs w:val="22"/>
        </w:rPr>
        <w:t xml:space="preserve">Imagine that you have a million-character message to send, perhaps a large file. How many characters total would be sent in all packets necessary to move it from node 0 to node 1? </w:t>
      </w:r>
    </w:p>
    <w:p w14:paraId="49A90AA5" w14:textId="77777777" w:rsidR="00F1672A" w:rsidRDefault="00F1672A" w:rsidP="00EE2197">
      <w:pPr>
        <w:pStyle w:val="ListParagraph"/>
        <w:ind w:left="420"/>
        <w:rPr>
          <w:sz w:val="22"/>
          <w:szCs w:val="22"/>
        </w:rPr>
      </w:pPr>
    </w:p>
    <w:p w14:paraId="3936DE3C" w14:textId="08F876E5" w:rsidR="00F1672A" w:rsidRPr="008936D9" w:rsidRDefault="00F1672A" w:rsidP="00EE2197">
      <w:pPr>
        <w:pStyle w:val="ListParagraph"/>
        <w:ind w:left="420"/>
        <w:rPr>
          <w:sz w:val="22"/>
          <w:szCs w:val="22"/>
          <w:u w:val="single"/>
        </w:rPr>
      </w:pPr>
      <w:proofErr w:type="gramStart"/>
      <w:r w:rsidRPr="008936D9">
        <w:rPr>
          <w:sz w:val="22"/>
          <w:szCs w:val="22"/>
          <w:u w:val="single"/>
        </w:rPr>
        <w:t>1,000,000 /10 = 100,000 DAT packets + 100,000 ACK packets.</w:t>
      </w:r>
      <w:proofErr w:type="gramEnd"/>
      <w:r w:rsidRPr="008936D9">
        <w:rPr>
          <w:sz w:val="22"/>
          <w:szCs w:val="22"/>
          <w:u w:val="single"/>
        </w:rPr>
        <w:t xml:space="preserve"> 100,000 * (13+10) + 100,000 * 13 = 3,600,000 characters </w:t>
      </w:r>
    </w:p>
    <w:p w14:paraId="1C626600" w14:textId="77777777" w:rsidR="0005273D" w:rsidRPr="0005273D" w:rsidRDefault="0005273D" w:rsidP="0005273D">
      <w:pPr>
        <w:rPr>
          <w:sz w:val="22"/>
          <w:szCs w:val="22"/>
        </w:rPr>
      </w:pPr>
    </w:p>
    <w:p w14:paraId="3EF5F387" w14:textId="45D6A3EA" w:rsidR="00F1672A" w:rsidRPr="000A5C45" w:rsidRDefault="0005273D" w:rsidP="005B44CF">
      <w:pPr>
        <w:pStyle w:val="ListParagraph"/>
        <w:numPr>
          <w:ilvl w:val="1"/>
          <w:numId w:val="31"/>
        </w:numPr>
        <w:rPr>
          <w:sz w:val="22"/>
          <w:szCs w:val="22"/>
        </w:rPr>
      </w:pPr>
      <w:r w:rsidRPr="00EE2197">
        <w:rPr>
          <w:sz w:val="22"/>
          <w:szCs w:val="22"/>
        </w:rPr>
        <w:t xml:space="preserve">What would be an obvious way to decrease the overhead? Why might this solution backfire? Under what conditions? </w:t>
      </w:r>
    </w:p>
    <w:p w14:paraId="58920AE8" w14:textId="1365038B" w:rsidR="00F1672A" w:rsidRPr="008936D9" w:rsidRDefault="00F1672A" w:rsidP="005B44CF">
      <w:pPr>
        <w:rPr>
          <w:sz w:val="22"/>
          <w:szCs w:val="22"/>
          <w:u w:val="single"/>
        </w:rPr>
      </w:pPr>
      <w:r w:rsidRPr="008936D9">
        <w:rPr>
          <w:sz w:val="22"/>
          <w:szCs w:val="22"/>
          <w:u w:val="single"/>
        </w:rPr>
        <w:t xml:space="preserve">Increase the amount of data sent within each packet. Solution might backfire if the same data has to be sent multiple times due to packets being damaged or never arriving. </w:t>
      </w:r>
    </w:p>
    <w:p w14:paraId="07B5457F" w14:textId="77777777" w:rsidR="00BB4D93" w:rsidRDefault="00BB4D93" w:rsidP="00D8293A">
      <w:pPr>
        <w:rPr>
          <w:sz w:val="22"/>
          <w:szCs w:val="22"/>
        </w:rPr>
      </w:pPr>
    </w:p>
    <w:p w14:paraId="484B6DE6" w14:textId="4C910FDE" w:rsidR="00E96F15" w:rsidRPr="0005273D" w:rsidRDefault="00E96F15" w:rsidP="00E96F15">
      <w:pPr>
        <w:rPr>
          <w:b/>
          <w:sz w:val="22"/>
          <w:szCs w:val="22"/>
          <w:u w:val="single"/>
        </w:rPr>
      </w:pPr>
      <w:proofErr w:type="gramStart"/>
      <w:r>
        <w:rPr>
          <w:b/>
          <w:sz w:val="22"/>
          <w:szCs w:val="22"/>
          <w:u w:val="single"/>
        </w:rPr>
        <w:t>Exercise 2</w:t>
      </w:r>
      <w:r w:rsidRPr="0005273D">
        <w:rPr>
          <w:b/>
          <w:sz w:val="22"/>
          <w:szCs w:val="22"/>
          <w:u w:val="single"/>
        </w:rPr>
        <w:t>.</w:t>
      </w:r>
      <w:proofErr w:type="gramEnd"/>
    </w:p>
    <w:p w14:paraId="2963EAAF" w14:textId="77777777" w:rsidR="005B44CF" w:rsidRPr="0005273D" w:rsidRDefault="005B44CF" w:rsidP="005B44CF">
      <w:pPr>
        <w:rPr>
          <w:sz w:val="22"/>
          <w:szCs w:val="22"/>
        </w:rPr>
      </w:pPr>
      <w:r w:rsidRPr="0005273D">
        <w:rPr>
          <w:sz w:val="22"/>
          <w:szCs w:val="22"/>
        </w:rPr>
        <w:t>Start the “TCP/IP” (reliable connection simulator) applet. In the text</w:t>
      </w:r>
      <w:r>
        <w:rPr>
          <w:sz w:val="22"/>
          <w:szCs w:val="22"/>
        </w:rPr>
        <w:t xml:space="preserve"> </w:t>
      </w:r>
      <w:r w:rsidRPr="0005273D">
        <w:rPr>
          <w:sz w:val="22"/>
          <w:szCs w:val="22"/>
        </w:rPr>
        <w:t>field labeled “Your message:</w:t>
      </w:r>
      <w:proofErr w:type="gramStart"/>
      <w:r w:rsidRPr="0005273D">
        <w:rPr>
          <w:sz w:val="22"/>
          <w:szCs w:val="22"/>
        </w:rPr>
        <w:t>”,</w:t>
      </w:r>
      <w:proofErr w:type="gramEnd"/>
      <w:r w:rsidRPr="0005273D">
        <w:rPr>
          <w:sz w:val="22"/>
          <w:szCs w:val="22"/>
        </w:rPr>
        <w:t xml:space="preserve"> type the following: </w:t>
      </w:r>
    </w:p>
    <w:p w14:paraId="792F085F" w14:textId="77777777" w:rsidR="005B44CF" w:rsidRPr="0005273D" w:rsidRDefault="005B44CF" w:rsidP="005B44CF">
      <w:pPr>
        <w:ind w:firstLine="720"/>
        <w:rPr>
          <w:rFonts w:ascii="Courier New" w:hAnsi="Courier New" w:cs="Courier New"/>
          <w:b/>
          <w:sz w:val="22"/>
          <w:szCs w:val="22"/>
        </w:rPr>
      </w:pPr>
      <w:r w:rsidRPr="0005273D">
        <w:rPr>
          <w:rFonts w:ascii="Courier New" w:hAnsi="Courier New" w:cs="Courier New"/>
          <w:b/>
          <w:sz w:val="22"/>
          <w:szCs w:val="22"/>
        </w:rPr>
        <w:t xml:space="preserve">Computer networking is essential in our world today. </w:t>
      </w:r>
    </w:p>
    <w:p w14:paraId="09F94CAE" w14:textId="50885B16" w:rsidR="00E96F15" w:rsidRPr="00E96F15" w:rsidRDefault="005B44CF" w:rsidP="00E96F15">
      <w:pPr>
        <w:rPr>
          <w:sz w:val="22"/>
          <w:szCs w:val="22"/>
        </w:rPr>
      </w:pPr>
      <w:r w:rsidRPr="0005273D">
        <w:rPr>
          <w:sz w:val="22"/>
          <w:szCs w:val="22"/>
        </w:rPr>
        <w:t xml:space="preserve">Then press the button “Send a message.” </w:t>
      </w:r>
    </w:p>
    <w:p w14:paraId="48A34F61" w14:textId="1A1B2D0B" w:rsidR="00E96F15" w:rsidRDefault="00E96F15" w:rsidP="00E96F15">
      <w:pPr>
        <w:rPr>
          <w:sz w:val="22"/>
          <w:szCs w:val="22"/>
        </w:rPr>
      </w:pPr>
      <w:r w:rsidRPr="00E96F15">
        <w:rPr>
          <w:sz w:val="22"/>
          <w:szCs w:val="22"/>
        </w:rPr>
        <w:t>2</w:t>
      </w:r>
      <w:r>
        <w:rPr>
          <w:sz w:val="22"/>
          <w:szCs w:val="22"/>
        </w:rPr>
        <w:t>.</w:t>
      </w:r>
      <w:r w:rsidR="005B44CF">
        <w:rPr>
          <w:sz w:val="22"/>
          <w:szCs w:val="22"/>
        </w:rPr>
        <w:t>1</w:t>
      </w:r>
      <w:r w:rsidRPr="00E96F15">
        <w:rPr>
          <w:sz w:val="22"/>
          <w:szCs w:val="22"/>
        </w:rPr>
        <w:t xml:space="preserve">) Select </w:t>
      </w:r>
      <w:r>
        <w:rPr>
          <w:sz w:val="22"/>
          <w:szCs w:val="22"/>
        </w:rPr>
        <w:t>“</w:t>
      </w:r>
      <w:r w:rsidRPr="00E96F15">
        <w:rPr>
          <w:sz w:val="22"/>
          <w:szCs w:val="22"/>
        </w:rPr>
        <w:t>D</w:t>
      </w:r>
      <w:r>
        <w:rPr>
          <w:sz w:val="22"/>
          <w:szCs w:val="22"/>
        </w:rPr>
        <w:t xml:space="preserve">elete packets that are touched” from the drop-down menu. </w:t>
      </w:r>
      <w:r w:rsidRPr="00E96F15">
        <w:rPr>
          <w:sz w:val="22"/>
          <w:szCs w:val="22"/>
        </w:rPr>
        <w:t>Delete some data packets by clicking on them as they move along the wire and watch the re-</w:t>
      </w:r>
      <w:r>
        <w:rPr>
          <w:sz w:val="22"/>
          <w:szCs w:val="22"/>
        </w:rPr>
        <w:t xml:space="preserve">transmission after timeout. </w:t>
      </w:r>
      <w:r w:rsidRPr="00E96F15">
        <w:rPr>
          <w:sz w:val="22"/>
          <w:szCs w:val="22"/>
        </w:rPr>
        <w:t>What happens if you delete the re-transmitted packet? Does the “TCP/IP” applet need to take any</w:t>
      </w:r>
      <w:r>
        <w:rPr>
          <w:sz w:val="22"/>
          <w:szCs w:val="22"/>
        </w:rPr>
        <w:t xml:space="preserve"> </w:t>
      </w:r>
      <w:r w:rsidRPr="00E96F15">
        <w:rPr>
          <w:sz w:val="22"/>
          <w:szCs w:val="22"/>
        </w:rPr>
        <w:t xml:space="preserve">special action? </w:t>
      </w:r>
    </w:p>
    <w:p w14:paraId="3BBE5791" w14:textId="7EEEC684" w:rsidR="005B44CF" w:rsidRPr="00084342" w:rsidRDefault="005B44CF" w:rsidP="00046C7B">
      <w:pPr>
        <w:ind w:firstLine="720"/>
        <w:rPr>
          <w:sz w:val="22"/>
          <w:szCs w:val="22"/>
          <w:u w:val="single"/>
        </w:rPr>
      </w:pPr>
      <w:r w:rsidRPr="00084342">
        <w:rPr>
          <w:sz w:val="22"/>
          <w:szCs w:val="22"/>
          <w:u w:val="single"/>
        </w:rPr>
        <w:t>The sender keeps sending until the sender receives an ACK from the receiver that the packet arrived.</w:t>
      </w:r>
    </w:p>
    <w:p w14:paraId="04AEFDCE" w14:textId="6CD7A7FD" w:rsidR="00E96F15" w:rsidRDefault="00084342" w:rsidP="00E96F15">
      <w:pPr>
        <w:rPr>
          <w:sz w:val="22"/>
          <w:szCs w:val="22"/>
        </w:rPr>
      </w:pPr>
      <w:r>
        <w:rPr>
          <w:sz w:val="22"/>
          <w:szCs w:val="22"/>
        </w:rPr>
        <w:t>2.2</w:t>
      </w:r>
      <w:r w:rsidR="00E96F15" w:rsidRPr="00E96F15">
        <w:rPr>
          <w:sz w:val="22"/>
          <w:szCs w:val="22"/>
        </w:rPr>
        <w:t xml:space="preserve">) </w:t>
      </w:r>
      <w:proofErr w:type="gramStart"/>
      <w:r w:rsidR="00E96F15" w:rsidRPr="00E96F15">
        <w:rPr>
          <w:sz w:val="22"/>
          <w:szCs w:val="22"/>
        </w:rPr>
        <w:t>Now</w:t>
      </w:r>
      <w:proofErr w:type="gramEnd"/>
      <w:r w:rsidR="00E96F15" w:rsidRPr="00E96F15">
        <w:rPr>
          <w:sz w:val="22"/>
          <w:szCs w:val="22"/>
        </w:rPr>
        <w:t xml:space="preserve"> try deleting some ACK </w:t>
      </w:r>
      <w:r>
        <w:rPr>
          <w:sz w:val="22"/>
          <w:szCs w:val="22"/>
        </w:rPr>
        <w:t xml:space="preserve">packets. (Are any </w:t>
      </w:r>
      <w:r w:rsidR="00E96F15" w:rsidRPr="00E96F15">
        <w:rPr>
          <w:sz w:val="22"/>
          <w:szCs w:val="22"/>
        </w:rPr>
        <w:t>NAK packets</w:t>
      </w:r>
      <w:r>
        <w:rPr>
          <w:sz w:val="22"/>
          <w:szCs w:val="22"/>
        </w:rPr>
        <w:t xml:space="preserve"> sent?)</w:t>
      </w:r>
      <w:r w:rsidR="00E96F15" w:rsidRPr="00E96F15">
        <w:rPr>
          <w:sz w:val="22"/>
          <w:szCs w:val="22"/>
        </w:rPr>
        <w:t xml:space="preserve"> What happens?</w:t>
      </w:r>
    </w:p>
    <w:p w14:paraId="41F35868" w14:textId="5CFF830E" w:rsidR="005B44CF" w:rsidRPr="00084342" w:rsidRDefault="005B44CF" w:rsidP="00084342">
      <w:pPr>
        <w:ind w:firstLine="720"/>
        <w:rPr>
          <w:sz w:val="22"/>
          <w:szCs w:val="22"/>
          <w:u w:val="single"/>
        </w:rPr>
      </w:pPr>
      <w:r w:rsidRPr="00084342">
        <w:rPr>
          <w:sz w:val="22"/>
          <w:szCs w:val="22"/>
          <w:u w:val="single"/>
        </w:rPr>
        <w:t>The sender keeps sending until the sender receives an ACK from the receiver that the packet arrived.</w:t>
      </w:r>
    </w:p>
    <w:p w14:paraId="0BECEDE0" w14:textId="77777777" w:rsidR="0005273D" w:rsidRDefault="0005273D" w:rsidP="00D8293A">
      <w:pPr>
        <w:rPr>
          <w:sz w:val="22"/>
          <w:szCs w:val="22"/>
        </w:rPr>
      </w:pPr>
    </w:p>
    <w:p w14:paraId="07CF4E48" w14:textId="77777777" w:rsidR="00084342" w:rsidRDefault="00084342" w:rsidP="00EB38FB">
      <w:pPr>
        <w:rPr>
          <w:sz w:val="22"/>
          <w:szCs w:val="22"/>
        </w:rPr>
      </w:pPr>
      <w:r>
        <w:rPr>
          <w:sz w:val="22"/>
          <w:szCs w:val="22"/>
        </w:rPr>
        <w:t xml:space="preserve">2.3) </w:t>
      </w:r>
      <w:r w:rsidRPr="00E96F15">
        <w:rPr>
          <w:sz w:val="22"/>
          <w:szCs w:val="22"/>
        </w:rPr>
        <w:t xml:space="preserve">Select </w:t>
      </w:r>
      <w:r>
        <w:rPr>
          <w:sz w:val="22"/>
          <w:szCs w:val="22"/>
        </w:rPr>
        <w:t>“Damage packets that are touched” from the drop-down menu. Damage</w:t>
      </w:r>
      <w:r w:rsidRPr="00E96F15">
        <w:rPr>
          <w:sz w:val="22"/>
          <w:szCs w:val="22"/>
        </w:rPr>
        <w:t xml:space="preserve"> some data packets by clicking on them as they move along the wire and watch the re-</w:t>
      </w:r>
      <w:r>
        <w:rPr>
          <w:sz w:val="22"/>
          <w:szCs w:val="22"/>
        </w:rPr>
        <w:t>transmission after timeout. (Check the margin note in the applets documentation.) What happens if you damage a packet?</w:t>
      </w:r>
      <w:r w:rsidRPr="00E96F15">
        <w:rPr>
          <w:sz w:val="22"/>
          <w:szCs w:val="22"/>
        </w:rPr>
        <w:t xml:space="preserve"> </w:t>
      </w:r>
    </w:p>
    <w:p w14:paraId="4ED24851" w14:textId="16A898ED" w:rsidR="00084342" w:rsidRPr="00084342" w:rsidRDefault="00084342" w:rsidP="00084342">
      <w:pPr>
        <w:ind w:firstLine="720"/>
        <w:rPr>
          <w:sz w:val="22"/>
          <w:szCs w:val="22"/>
          <w:u w:val="single"/>
        </w:rPr>
      </w:pPr>
      <w:r w:rsidRPr="00084342">
        <w:rPr>
          <w:sz w:val="22"/>
          <w:szCs w:val="22"/>
          <w:u w:val="single"/>
        </w:rPr>
        <w:t>The receiver sends a NAK packet, and the sender resends the data packet.</w:t>
      </w:r>
    </w:p>
    <w:p w14:paraId="742D3080" w14:textId="77777777" w:rsidR="00084342" w:rsidRDefault="00084342" w:rsidP="00EB38FB">
      <w:pPr>
        <w:rPr>
          <w:sz w:val="22"/>
          <w:szCs w:val="22"/>
        </w:rPr>
      </w:pPr>
    </w:p>
    <w:p w14:paraId="1373F32F" w14:textId="36FACE8A" w:rsidR="00EB38FB" w:rsidRPr="0005273D" w:rsidRDefault="00EB38FB" w:rsidP="00EB38FB">
      <w:pPr>
        <w:rPr>
          <w:b/>
          <w:sz w:val="22"/>
          <w:szCs w:val="22"/>
          <w:u w:val="single"/>
        </w:rPr>
      </w:pPr>
      <w:proofErr w:type="gramStart"/>
      <w:r>
        <w:rPr>
          <w:b/>
          <w:sz w:val="22"/>
          <w:szCs w:val="22"/>
          <w:u w:val="single"/>
        </w:rPr>
        <w:t>Exercise 3</w:t>
      </w:r>
      <w:r w:rsidRPr="0005273D">
        <w:rPr>
          <w:b/>
          <w:sz w:val="22"/>
          <w:szCs w:val="22"/>
          <w:u w:val="single"/>
        </w:rPr>
        <w:t>.</w:t>
      </w:r>
      <w:proofErr w:type="gramEnd"/>
    </w:p>
    <w:p w14:paraId="3861AD51" w14:textId="346FF3A3" w:rsidR="00EB38FB" w:rsidRPr="00EB38FB" w:rsidRDefault="00EB38FB" w:rsidP="00EB38FB">
      <w:pPr>
        <w:rPr>
          <w:sz w:val="22"/>
          <w:szCs w:val="22"/>
        </w:rPr>
      </w:pPr>
      <w:r>
        <w:rPr>
          <w:sz w:val="22"/>
          <w:szCs w:val="22"/>
        </w:rPr>
        <w:lastRenderedPageBreak/>
        <w:t>3.</w:t>
      </w:r>
      <w:r w:rsidRPr="00EB38FB">
        <w:rPr>
          <w:sz w:val="22"/>
          <w:szCs w:val="22"/>
        </w:rPr>
        <w:t xml:space="preserve">1) </w:t>
      </w:r>
      <w:proofErr w:type="gramStart"/>
      <w:r w:rsidRPr="00EB38FB">
        <w:rPr>
          <w:sz w:val="22"/>
          <w:szCs w:val="22"/>
        </w:rPr>
        <w:t>See</w:t>
      </w:r>
      <w:proofErr w:type="gramEnd"/>
      <w:r w:rsidRPr="00EB38FB">
        <w:rPr>
          <w:sz w:val="22"/>
          <w:szCs w:val="22"/>
        </w:rPr>
        <w:t xml:space="preserve"> if you can compute the checksum as TCP/IP does. Run the apple</w:t>
      </w:r>
      <w:r>
        <w:rPr>
          <w:sz w:val="22"/>
          <w:szCs w:val="22"/>
        </w:rPr>
        <w:t xml:space="preserve">t, using any message. Select a </w:t>
      </w:r>
      <w:r w:rsidRPr="00EB38FB">
        <w:rPr>
          <w:sz w:val="22"/>
          <w:szCs w:val="22"/>
        </w:rPr>
        <w:t xml:space="preserve">data packet, but don’t select the last packet because it might be too </w:t>
      </w:r>
      <w:r>
        <w:rPr>
          <w:sz w:val="22"/>
          <w:szCs w:val="22"/>
        </w:rPr>
        <w:t xml:space="preserve">short—less than 10 characters. </w:t>
      </w:r>
      <w:r w:rsidRPr="00EB38FB">
        <w:rPr>
          <w:sz w:val="22"/>
          <w:szCs w:val="22"/>
        </w:rPr>
        <w:t>Count up the characters, including blanks. If they do not equal 10, assume there are blank</w:t>
      </w:r>
      <w:r>
        <w:rPr>
          <w:sz w:val="22"/>
          <w:szCs w:val="22"/>
        </w:rPr>
        <w:t xml:space="preserve">s at the </w:t>
      </w:r>
      <w:r w:rsidRPr="00EB38FB">
        <w:rPr>
          <w:sz w:val="22"/>
          <w:szCs w:val="22"/>
        </w:rPr>
        <w:t xml:space="preserve">end so that the character count is 10. </w:t>
      </w:r>
    </w:p>
    <w:p w14:paraId="6BC52B4E" w14:textId="150F24D7" w:rsidR="00EB38FB" w:rsidRPr="00EB38FB" w:rsidRDefault="00EB38FB" w:rsidP="00EB38FB">
      <w:pPr>
        <w:rPr>
          <w:sz w:val="22"/>
          <w:szCs w:val="22"/>
        </w:rPr>
      </w:pPr>
      <w:r w:rsidRPr="00EB38FB">
        <w:rPr>
          <w:sz w:val="22"/>
          <w:szCs w:val="22"/>
        </w:rPr>
        <w:t xml:space="preserve">Using </w:t>
      </w:r>
      <w:r>
        <w:rPr>
          <w:sz w:val="22"/>
          <w:szCs w:val="22"/>
        </w:rPr>
        <w:t>an ASCII chart (you should be able to find one), a</w:t>
      </w:r>
      <w:r w:rsidRPr="00EB38FB">
        <w:rPr>
          <w:sz w:val="22"/>
          <w:szCs w:val="22"/>
        </w:rPr>
        <w:t>dd up the values for each of the characters. Then take the modulus of this number using 256. The</w:t>
      </w:r>
      <w:r>
        <w:rPr>
          <w:sz w:val="22"/>
          <w:szCs w:val="22"/>
        </w:rPr>
        <w:t xml:space="preserve"> </w:t>
      </w:r>
      <w:r w:rsidRPr="00EB38FB">
        <w:rPr>
          <w:sz w:val="22"/>
          <w:szCs w:val="22"/>
        </w:rPr>
        <w:t xml:space="preserve">modulus operator is available on some computer calculators and is represented by mod, but you can easily compute it by dividing the total by 256 and saving only the remainder. For instance, suppose the total is 7452. Since 7452 ÷ 256 = 29.109375, but we only want the remainder. </w:t>
      </w:r>
    </w:p>
    <w:p w14:paraId="061B3312" w14:textId="77777777" w:rsidR="00EB38FB" w:rsidRPr="008936D9" w:rsidRDefault="00EB38FB" w:rsidP="00EB38FB">
      <w:pPr>
        <w:rPr>
          <w:sz w:val="22"/>
          <w:szCs w:val="22"/>
          <w:u w:val="single"/>
        </w:rPr>
      </w:pPr>
      <w:r w:rsidRPr="008936D9">
        <w:rPr>
          <w:sz w:val="22"/>
          <w:szCs w:val="22"/>
        </w:rPr>
        <w:tab/>
      </w:r>
      <w:r w:rsidRPr="008936D9">
        <w:rPr>
          <w:sz w:val="22"/>
          <w:szCs w:val="22"/>
          <w:u w:val="single"/>
        </w:rPr>
        <w:t xml:space="preserve">Multiply 0.109375 by 256, which </w:t>
      </w:r>
      <w:proofErr w:type="gramStart"/>
      <w:r w:rsidRPr="008936D9">
        <w:rPr>
          <w:sz w:val="22"/>
          <w:szCs w:val="22"/>
          <w:u w:val="single"/>
        </w:rPr>
        <w:t>gives</w:t>
      </w:r>
      <w:proofErr w:type="gramEnd"/>
      <w:r w:rsidRPr="008936D9">
        <w:rPr>
          <w:sz w:val="22"/>
          <w:szCs w:val="22"/>
          <w:u w:val="single"/>
        </w:rPr>
        <w:t xml:space="preserve"> us 28. Or: 7452 (29 256) = 28. </w:t>
      </w:r>
    </w:p>
    <w:p w14:paraId="5C82E406" w14:textId="70735EF7" w:rsidR="00EB38FB" w:rsidRPr="00EB38FB" w:rsidRDefault="00EB38FB" w:rsidP="00EB38FB">
      <w:pPr>
        <w:rPr>
          <w:sz w:val="22"/>
          <w:szCs w:val="22"/>
        </w:rPr>
      </w:pPr>
      <w:r w:rsidRPr="00EB38FB">
        <w:rPr>
          <w:sz w:val="22"/>
          <w:szCs w:val="22"/>
        </w:rPr>
        <w:t xml:space="preserve">Compare your computed checksum against what the applet shows for the packet. Do they agree? </w:t>
      </w:r>
    </w:p>
    <w:p w14:paraId="247293A5" w14:textId="3014FB7E" w:rsidR="00EB38FB" w:rsidRPr="00303AAD" w:rsidRDefault="002637E7" w:rsidP="00EB38FB">
      <w:pPr>
        <w:rPr>
          <w:sz w:val="22"/>
          <w:szCs w:val="22"/>
          <w:u w:val="single"/>
        </w:rPr>
      </w:pPr>
      <w:r w:rsidRPr="00303AAD">
        <w:rPr>
          <w:sz w:val="22"/>
          <w:szCs w:val="22"/>
          <w:u w:val="single"/>
        </w:rPr>
        <w:t>Message = “</w:t>
      </w:r>
      <w:proofErr w:type="spellStart"/>
      <w:r w:rsidRPr="00303AAD">
        <w:rPr>
          <w:sz w:val="22"/>
          <w:szCs w:val="22"/>
          <w:u w:val="single"/>
        </w:rPr>
        <w:t>aaaaaaaaaa</w:t>
      </w:r>
      <w:proofErr w:type="spellEnd"/>
      <w:r w:rsidRPr="00303AAD">
        <w:rPr>
          <w:sz w:val="22"/>
          <w:szCs w:val="22"/>
          <w:u w:val="single"/>
        </w:rPr>
        <w:t xml:space="preserve">” ASCII code for “a” is 97. 97*10 = 970. </w:t>
      </w:r>
      <w:proofErr w:type="gramStart"/>
      <w:r w:rsidRPr="00303AAD">
        <w:rPr>
          <w:sz w:val="22"/>
          <w:szCs w:val="22"/>
          <w:u w:val="single"/>
        </w:rPr>
        <w:t>970%256 = 202 which agrees to the program.</w:t>
      </w:r>
      <w:proofErr w:type="gramEnd"/>
      <w:r w:rsidRPr="00303AAD">
        <w:rPr>
          <w:sz w:val="22"/>
          <w:szCs w:val="22"/>
          <w:u w:val="single"/>
        </w:rPr>
        <w:t xml:space="preserve"> </w:t>
      </w:r>
      <w:r w:rsidR="00303AAD" w:rsidRPr="00303AAD">
        <w:rPr>
          <w:sz w:val="22"/>
          <w:szCs w:val="22"/>
          <w:u w:val="single"/>
        </w:rPr>
        <w:t>Note: the</w:t>
      </w:r>
      <w:r w:rsidRPr="00303AAD">
        <w:rPr>
          <w:sz w:val="22"/>
          <w:szCs w:val="22"/>
          <w:u w:val="single"/>
        </w:rPr>
        <w:t xml:space="preserve"> checksum </w:t>
      </w:r>
      <w:r w:rsidR="00303AAD" w:rsidRPr="00303AAD">
        <w:rPr>
          <w:sz w:val="22"/>
          <w:szCs w:val="22"/>
          <w:u w:val="single"/>
        </w:rPr>
        <w:t>only is compute on the data</w:t>
      </w:r>
      <w:r w:rsidRPr="00303AAD">
        <w:rPr>
          <w:sz w:val="22"/>
          <w:szCs w:val="22"/>
          <w:u w:val="single"/>
        </w:rPr>
        <w:t>.</w:t>
      </w:r>
    </w:p>
    <w:p w14:paraId="1405D7A6" w14:textId="344FB26C" w:rsidR="00EB38FB" w:rsidRPr="00EB38FB" w:rsidRDefault="00EB38FB" w:rsidP="00EB38FB">
      <w:pPr>
        <w:rPr>
          <w:sz w:val="22"/>
          <w:szCs w:val="22"/>
        </w:rPr>
      </w:pPr>
      <w:r>
        <w:rPr>
          <w:sz w:val="22"/>
          <w:szCs w:val="22"/>
        </w:rPr>
        <w:t>3.2</w:t>
      </w:r>
      <w:r w:rsidRPr="00EB38FB">
        <w:rPr>
          <w:sz w:val="22"/>
          <w:szCs w:val="22"/>
        </w:rPr>
        <w:t xml:space="preserve">) </w:t>
      </w:r>
      <w:proofErr w:type="gramStart"/>
      <w:r w:rsidRPr="00EB38FB">
        <w:rPr>
          <w:sz w:val="22"/>
          <w:szCs w:val="22"/>
        </w:rPr>
        <w:t>Now</w:t>
      </w:r>
      <w:proofErr w:type="gramEnd"/>
      <w:r w:rsidRPr="00EB38FB">
        <w:rPr>
          <w:sz w:val="22"/>
          <w:szCs w:val="22"/>
        </w:rPr>
        <w:t xml:space="preserve"> damage your packet by altering one character. Re-comput</w:t>
      </w:r>
      <w:r>
        <w:rPr>
          <w:sz w:val="22"/>
          <w:szCs w:val="22"/>
        </w:rPr>
        <w:t xml:space="preserve">e the checksum. Do you see how </w:t>
      </w:r>
      <w:r w:rsidRPr="00EB38FB">
        <w:rPr>
          <w:sz w:val="22"/>
          <w:szCs w:val="22"/>
        </w:rPr>
        <w:t xml:space="preserve">TCP/IP can spot errors? </w:t>
      </w:r>
    </w:p>
    <w:p w14:paraId="3F2EC303" w14:textId="0DA6E696" w:rsidR="00EB38FB" w:rsidRPr="00303AAD" w:rsidRDefault="00303AAD" w:rsidP="00303AAD">
      <w:pPr>
        <w:ind w:firstLine="720"/>
        <w:rPr>
          <w:sz w:val="22"/>
          <w:szCs w:val="22"/>
          <w:u w:val="single"/>
        </w:rPr>
      </w:pPr>
      <w:r w:rsidRPr="00303AAD">
        <w:rPr>
          <w:sz w:val="22"/>
          <w:szCs w:val="22"/>
          <w:u w:val="single"/>
        </w:rPr>
        <w:t>Yes. The transmitted checksum does not agree with the checksum compute by the receiver.</w:t>
      </w:r>
    </w:p>
    <w:p w14:paraId="76024C6A" w14:textId="77777777" w:rsidR="00DC09A8" w:rsidRDefault="00EB38FB" w:rsidP="00EB38FB">
      <w:pPr>
        <w:rPr>
          <w:sz w:val="22"/>
          <w:szCs w:val="22"/>
        </w:rPr>
      </w:pPr>
      <w:r>
        <w:rPr>
          <w:sz w:val="22"/>
          <w:szCs w:val="22"/>
        </w:rPr>
        <w:t>3.3</w:t>
      </w:r>
      <w:r w:rsidRPr="00EB38FB">
        <w:rPr>
          <w:sz w:val="22"/>
          <w:szCs w:val="22"/>
        </w:rPr>
        <w:t xml:space="preserve">) Think of a way that a packet can be damaged and still have the </w:t>
      </w:r>
      <w:r>
        <w:rPr>
          <w:sz w:val="22"/>
          <w:szCs w:val="22"/>
        </w:rPr>
        <w:t xml:space="preserve">same checksum as the undamaged </w:t>
      </w:r>
      <w:r w:rsidRPr="00EB38FB">
        <w:rPr>
          <w:sz w:val="22"/>
          <w:szCs w:val="22"/>
        </w:rPr>
        <w:t>version. (There are several possibilities. Imagine that two or more</w:t>
      </w:r>
      <w:r>
        <w:rPr>
          <w:sz w:val="22"/>
          <w:szCs w:val="22"/>
        </w:rPr>
        <w:t xml:space="preserve"> bytes are altered at the same </w:t>
      </w:r>
      <w:r w:rsidRPr="00EB38FB">
        <w:rPr>
          <w:sz w:val="22"/>
          <w:szCs w:val="22"/>
        </w:rPr>
        <w:t>time.)</w:t>
      </w:r>
      <w:r>
        <w:rPr>
          <w:sz w:val="22"/>
          <w:szCs w:val="22"/>
        </w:rPr>
        <w:t xml:space="preserve"> </w:t>
      </w:r>
    </w:p>
    <w:p w14:paraId="0D895E5E" w14:textId="56E8BBD1" w:rsidR="00EB38FB" w:rsidRPr="00303AAD" w:rsidRDefault="00DC09A8" w:rsidP="00303AAD">
      <w:pPr>
        <w:ind w:firstLine="720"/>
        <w:rPr>
          <w:sz w:val="22"/>
          <w:szCs w:val="22"/>
          <w:u w:val="single"/>
        </w:rPr>
      </w:pPr>
      <w:r w:rsidRPr="00303AAD">
        <w:rPr>
          <w:sz w:val="22"/>
          <w:szCs w:val="22"/>
          <w:u w:val="single"/>
        </w:rPr>
        <w:t>Easy example is if send message “</w:t>
      </w:r>
      <w:proofErr w:type="spellStart"/>
      <w:r w:rsidRPr="00303AAD">
        <w:rPr>
          <w:sz w:val="22"/>
          <w:szCs w:val="22"/>
          <w:u w:val="single"/>
        </w:rPr>
        <w:t>bbbbbbbbbb</w:t>
      </w:r>
      <w:proofErr w:type="spellEnd"/>
      <w:r w:rsidRPr="00303AAD">
        <w:rPr>
          <w:sz w:val="22"/>
          <w:szCs w:val="22"/>
          <w:u w:val="single"/>
        </w:rPr>
        <w:t>” checksum = 212. Corrupted message “</w:t>
      </w:r>
      <w:proofErr w:type="spellStart"/>
      <w:r w:rsidRPr="00303AAD">
        <w:rPr>
          <w:sz w:val="22"/>
          <w:szCs w:val="22"/>
          <w:u w:val="single"/>
        </w:rPr>
        <w:t>abcbbbbbbb</w:t>
      </w:r>
      <w:proofErr w:type="spellEnd"/>
      <w:r w:rsidRPr="00303AAD">
        <w:rPr>
          <w:sz w:val="22"/>
          <w:szCs w:val="22"/>
          <w:u w:val="single"/>
        </w:rPr>
        <w:t>” has the same checksum.</w:t>
      </w:r>
    </w:p>
    <w:p w14:paraId="69F60307" w14:textId="77777777" w:rsidR="00EB38FB" w:rsidRPr="00794D58" w:rsidRDefault="00EB38FB" w:rsidP="00D8293A">
      <w:pPr>
        <w:rPr>
          <w:sz w:val="22"/>
          <w:szCs w:val="22"/>
        </w:rPr>
      </w:pPr>
    </w:p>
    <w:p w14:paraId="5E5C5FF0" w14:textId="0A9EDA96" w:rsidR="00840862" w:rsidRPr="00794D58" w:rsidRDefault="00840862" w:rsidP="00840862">
      <w:pPr>
        <w:pStyle w:val="Heading2"/>
        <w:rPr>
          <w:rFonts w:asciiTheme="minorHAnsi" w:hAnsiTheme="minorHAnsi"/>
          <w:sz w:val="22"/>
          <w:szCs w:val="22"/>
          <w:u w:val="single"/>
        </w:rPr>
      </w:pPr>
      <w:r>
        <w:rPr>
          <w:rFonts w:asciiTheme="minorHAnsi" w:hAnsiTheme="minorHAnsi"/>
          <w:sz w:val="22"/>
          <w:szCs w:val="22"/>
          <w:u w:val="single"/>
        </w:rPr>
        <w:t>Part 2</w:t>
      </w:r>
      <w:r w:rsidRPr="00794D58">
        <w:rPr>
          <w:rFonts w:asciiTheme="minorHAnsi" w:hAnsiTheme="minorHAnsi"/>
          <w:sz w:val="22"/>
          <w:szCs w:val="22"/>
          <w:u w:val="single"/>
        </w:rPr>
        <w:t xml:space="preserve">: </w:t>
      </w:r>
      <w:r w:rsidR="0005273D">
        <w:rPr>
          <w:rFonts w:asciiTheme="minorHAnsi" w:hAnsiTheme="minorHAnsi"/>
          <w:sz w:val="22"/>
          <w:szCs w:val="22"/>
          <w:u w:val="single"/>
        </w:rPr>
        <w:t>Network routing</w:t>
      </w:r>
    </w:p>
    <w:p w14:paraId="18D95AB3" w14:textId="77777777" w:rsidR="00840862" w:rsidRDefault="00840862" w:rsidP="00840862">
      <w:pPr>
        <w:rPr>
          <w:sz w:val="22"/>
          <w:szCs w:val="22"/>
        </w:rPr>
      </w:pPr>
    </w:p>
    <w:p w14:paraId="05BEF8DE" w14:textId="5874AC94" w:rsidR="00EB38FB" w:rsidRPr="0005273D" w:rsidRDefault="00EB38FB" w:rsidP="00EB38FB">
      <w:pPr>
        <w:rPr>
          <w:b/>
          <w:sz w:val="22"/>
          <w:szCs w:val="22"/>
          <w:u w:val="single"/>
        </w:rPr>
      </w:pPr>
      <w:proofErr w:type="gramStart"/>
      <w:r>
        <w:rPr>
          <w:b/>
          <w:sz w:val="22"/>
          <w:szCs w:val="22"/>
          <w:u w:val="single"/>
        </w:rPr>
        <w:t>Exercise 4</w:t>
      </w:r>
      <w:r w:rsidRPr="0005273D">
        <w:rPr>
          <w:b/>
          <w:sz w:val="22"/>
          <w:szCs w:val="22"/>
          <w:u w:val="single"/>
        </w:rPr>
        <w:t>.</w:t>
      </w:r>
      <w:proofErr w:type="gramEnd"/>
    </w:p>
    <w:p w14:paraId="4CEC643D" w14:textId="5FBD0366" w:rsidR="00EB38FB" w:rsidRPr="00EB38FB" w:rsidRDefault="00EB38FB" w:rsidP="00EB38FB">
      <w:pPr>
        <w:rPr>
          <w:sz w:val="22"/>
          <w:szCs w:val="22"/>
        </w:rPr>
      </w:pPr>
      <w:r w:rsidRPr="00EB38FB">
        <w:rPr>
          <w:sz w:val="22"/>
          <w:szCs w:val="22"/>
        </w:rPr>
        <w:t xml:space="preserve">Start the “Network router” applet. Select Example 3, the ring network. Become familiar with the applet. Move a few nodes around by dragging them. </w:t>
      </w:r>
    </w:p>
    <w:p w14:paraId="23CE4CE8" w14:textId="567C253E" w:rsidR="00EB38FB" w:rsidRDefault="00EB38FB" w:rsidP="00EB38FB">
      <w:pPr>
        <w:rPr>
          <w:sz w:val="22"/>
          <w:szCs w:val="22"/>
        </w:rPr>
      </w:pPr>
      <w:r>
        <w:rPr>
          <w:sz w:val="22"/>
          <w:szCs w:val="22"/>
        </w:rPr>
        <w:t>4.1</w:t>
      </w:r>
      <w:r w:rsidRPr="00EB38FB">
        <w:rPr>
          <w:sz w:val="22"/>
          <w:szCs w:val="22"/>
        </w:rPr>
        <w:t xml:space="preserve">) Double-click on the node 37.61.25.46. List the nodes it is directly connected to. </w:t>
      </w:r>
    </w:p>
    <w:p w14:paraId="63EFD14C" w14:textId="5EC61D6E" w:rsidR="007D2EB8" w:rsidRPr="008936D9" w:rsidRDefault="007D2EB8" w:rsidP="00EB38FB">
      <w:pPr>
        <w:rPr>
          <w:sz w:val="22"/>
          <w:szCs w:val="22"/>
          <w:u w:val="single"/>
        </w:rPr>
      </w:pPr>
      <w:r w:rsidRPr="008936D9">
        <w:rPr>
          <w:sz w:val="22"/>
          <w:szCs w:val="22"/>
          <w:u w:val="single"/>
        </w:rPr>
        <w:t>159.121.66.98, 138.92.0.5</w:t>
      </w:r>
    </w:p>
    <w:p w14:paraId="086C1972" w14:textId="77777777" w:rsidR="00EB38FB" w:rsidRPr="00EB38FB" w:rsidRDefault="00EB38FB" w:rsidP="00EB38FB">
      <w:pPr>
        <w:rPr>
          <w:sz w:val="22"/>
          <w:szCs w:val="22"/>
        </w:rPr>
      </w:pPr>
    </w:p>
    <w:p w14:paraId="73476286" w14:textId="3539BDC1" w:rsidR="00EB38FB" w:rsidRDefault="00EB38FB" w:rsidP="00EB38FB">
      <w:pPr>
        <w:rPr>
          <w:sz w:val="22"/>
          <w:szCs w:val="22"/>
        </w:rPr>
      </w:pPr>
      <w:r w:rsidRPr="00EB38FB">
        <w:rPr>
          <w:sz w:val="22"/>
          <w:szCs w:val="22"/>
        </w:rPr>
        <w:t>4</w:t>
      </w:r>
      <w:r>
        <w:rPr>
          <w:sz w:val="22"/>
          <w:szCs w:val="22"/>
        </w:rPr>
        <w:t>.2</w:t>
      </w:r>
      <w:r w:rsidRPr="00EB38FB">
        <w:rPr>
          <w:sz w:val="22"/>
          <w:szCs w:val="22"/>
        </w:rPr>
        <w:t xml:space="preserve">) </w:t>
      </w:r>
      <w:proofErr w:type="gramStart"/>
      <w:r w:rsidRPr="00EB38FB">
        <w:rPr>
          <w:sz w:val="22"/>
          <w:szCs w:val="22"/>
        </w:rPr>
        <w:t>If</w:t>
      </w:r>
      <w:proofErr w:type="gramEnd"/>
      <w:r w:rsidRPr="00EB38FB">
        <w:rPr>
          <w:sz w:val="22"/>
          <w:szCs w:val="22"/>
        </w:rPr>
        <w:t xml:space="preserve"> 37.61.25.46 wants to send packets to a node that is not directly co</w:t>
      </w:r>
      <w:r>
        <w:rPr>
          <w:sz w:val="22"/>
          <w:szCs w:val="22"/>
        </w:rPr>
        <w:t xml:space="preserve">nnected, to which node will it </w:t>
      </w:r>
      <w:r w:rsidRPr="00EB38FB">
        <w:rPr>
          <w:sz w:val="22"/>
          <w:szCs w:val="22"/>
        </w:rPr>
        <w:t xml:space="preserve">first send the packets? (Check the routing table by double clicking on the node.) </w:t>
      </w:r>
    </w:p>
    <w:p w14:paraId="3CB31910" w14:textId="612519DA" w:rsidR="007D2EB8" w:rsidRPr="008936D9" w:rsidRDefault="007D2EB8" w:rsidP="00EB38FB">
      <w:pPr>
        <w:rPr>
          <w:sz w:val="22"/>
          <w:szCs w:val="22"/>
          <w:u w:val="single"/>
        </w:rPr>
      </w:pPr>
      <w:r w:rsidRPr="008936D9">
        <w:rPr>
          <w:sz w:val="22"/>
          <w:szCs w:val="22"/>
          <w:u w:val="single"/>
        </w:rPr>
        <w:t>138.92.0.5</w:t>
      </w:r>
    </w:p>
    <w:p w14:paraId="72DB8B53" w14:textId="77777777" w:rsidR="00EB38FB" w:rsidRPr="00EB38FB" w:rsidRDefault="00EB38FB" w:rsidP="00EB38FB">
      <w:pPr>
        <w:rPr>
          <w:sz w:val="22"/>
          <w:szCs w:val="22"/>
        </w:rPr>
      </w:pPr>
    </w:p>
    <w:p w14:paraId="2EDB3724" w14:textId="1CAD5B16" w:rsidR="00EB38FB" w:rsidRDefault="00EB38FB" w:rsidP="00EB38FB">
      <w:pPr>
        <w:rPr>
          <w:sz w:val="22"/>
          <w:szCs w:val="22"/>
        </w:rPr>
      </w:pPr>
      <w:r>
        <w:rPr>
          <w:sz w:val="22"/>
          <w:szCs w:val="22"/>
        </w:rPr>
        <w:t>4.3</w:t>
      </w:r>
      <w:r w:rsidRPr="00EB38FB">
        <w:rPr>
          <w:sz w:val="22"/>
          <w:szCs w:val="22"/>
        </w:rPr>
        <w:t xml:space="preserve">) </w:t>
      </w:r>
      <w:proofErr w:type="gramStart"/>
      <w:r w:rsidRPr="00EB38FB">
        <w:rPr>
          <w:sz w:val="22"/>
          <w:szCs w:val="22"/>
        </w:rPr>
        <w:t>Run</w:t>
      </w:r>
      <w:proofErr w:type="gramEnd"/>
      <w:r w:rsidRPr="00EB38FB">
        <w:rPr>
          <w:sz w:val="22"/>
          <w:szCs w:val="22"/>
        </w:rPr>
        <w:t xml:space="preserve"> the applet for a while, letting it generate packets continuousl</w:t>
      </w:r>
      <w:r>
        <w:rPr>
          <w:sz w:val="22"/>
          <w:szCs w:val="22"/>
        </w:rPr>
        <w:t xml:space="preserve">y. Double-click on 37.61.25.46 </w:t>
      </w:r>
      <w:r w:rsidRPr="00EB38FB">
        <w:rPr>
          <w:sz w:val="22"/>
          <w:szCs w:val="22"/>
        </w:rPr>
        <w:t xml:space="preserve">again and look at its statistics. How many packets were sent? Received? Forwarded? </w:t>
      </w:r>
    </w:p>
    <w:p w14:paraId="470B3AFC" w14:textId="4DC8BE5D" w:rsidR="007D2EB8" w:rsidRPr="008936D9" w:rsidRDefault="007D2EB8" w:rsidP="00EB38FB">
      <w:pPr>
        <w:rPr>
          <w:sz w:val="22"/>
          <w:szCs w:val="22"/>
          <w:u w:val="single"/>
        </w:rPr>
      </w:pPr>
      <w:r w:rsidRPr="008936D9">
        <w:rPr>
          <w:sz w:val="22"/>
          <w:szCs w:val="22"/>
          <w:u w:val="single"/>
        </w:rPr>
        <w:t>Sent = 0, received = 0, forward = 9</w:t>
      </w:r>
    </w:p>
    <w:p w14:paraId="2ADF264A" w14:textId="77777777" w:rsidR="00EB38FB" w:rsidRPr="00EB38FB" w:rsidRDefault="00EB38FB" w:rsidP="00EB38FB">
      <w:pPr>
        <w:rPr>
          <w:sz w:val="22"/>
          <w:szCs w:val="22"/>
        </w:rPr>
      </w:pPr>
    </w:p>
    <w:p w14:paraId="69389A63" w14:textId="277E26D8" w:rsidR="00EB38FB" w:rsidRDefault="00EB38FB" w:rsidP="00EB38FB">
      <w:pPr>
        <w:rPr>
          <w:sz w:val="22"/>
          <w:szCs w:val="22"/>
        </w:rPr>
      </w:pPr>
      <w:r>
        <w:rPr>
          <w:sz w:val="22"/>
          <w:szCs w:val="22"/>
        </w:rPr>
        <w:lastRenderedPageBreak/>
        <w:t>4.4</w:t>
      </w:r>
      <w:r w:rsidRPr="00EB38FB">
        <w:rPr>
          <w:sz w:val="22"/>
          <w:szCs w:val="22"/>
        </w:rPr>
        <w:t xml:space="preserve">) </w:t>
      </w:r>
      <w:proofErr w:type="gramStart"/>
      <w:r w:rsidRPr="00EB38FB">
        <w:rPr>
          <w:sz w:val="22"/>
          <w:szCs w:val="22"/>
        </w:rPr>
        <w:t>Who</w:t>
      </w:r>
      <w:proofErr w:type="gramEnd"/>
      <w:r w:rsidRPr="00EB38FB">
        <w:rPr>
          <w:sz w:val="22"/>
          <w:szCs w:val="22"/>
        </w:rPr>
        <w:t xml:space="preserve"> else is sending messages, and to whom? </w:t>
      </w:r>
    </w:p>
    <w:p w14:paraId="0D40B355" w14:textId="77777777" w:rsidR="00E60575" w:rsidRDefault="007D2EB8" w:rsidP="00EB38FB">
      <w:pPr>
        <w:rPr>
          <w:sz w:val="22"/>
          <w:szCs w:val="22"/>
          <w:u w:val="single"/>
        </w:rPr>
      </w:pPr>
      <w:r w:rsidRPr="008936D9">
        <w:rPr>
          <w:sz w:val="22"/>
          <w:szCs w:val="22"/>
          <w:u w:val="single"/>
        </w:rPr>
        <w:t xml:space="preserve">159.121.2.13 is sending a message to 138.92.0.5. </w:t>
      </w:r>
    </w:p>
    <w:p w14:paraId="6A7CEB85" w14:textId="062C6959" w:rsidR="007D2EB8" w:rsidRPr="008936D9" w:rsidRDefault="007D2EB8" w:rsidP="00EB38FB">
      <w:pPr>
        <w:rPr>
          <w:sz w:val="22"/>
          <w:szCs w:val="22"/>
          <w:u w:val="single"/>
        </w:rPr>
      </w:pPr>
      <w:r w:rsidRPr="008936D9">
        <w:rPr>
          <w:sz w:val="22"/>
          <w:szCs w:val="22"/>
          <w:u w:val="single"/>
        </w:rPr>
        <w:t>138.92.6.17 is sending a message to 159.121.66.98</w:t>
      </w:r>
    </w:p>
    <w:p w14:paraId="57823550" w14:textId="77777777" w:rsidR="00EB38FB" w:rsidRPr="00EB38FB" w:rsidRDefault="00EB38FB" w:rsidP="00EB38FB">
      <w:pPr>
        <w:rPr>
          <w:sz w:val="22"/>
          <w:szCs w:val="22"/>
        </w:rPr>
      </w:pPr>
    </w:p>
    <w:p w14:paraId="5B5F21CF" w14:textId="2B3E2C6C" w:rsidR="00EB38FB" w:rsidRDefault="00EB38FB" w:rsidP="00EB38FB">
      <w:pPr>
        <w:rPr>
          <w:sz w:val="22"/>
          <w:szCs w:val="22"/>
        </w:rPr>
      </w:pPr>
      <w:r>
        <w:rPr>
          <w:sz w:val="22"/>
          <w:szCs w:val="22"/>
        </w:rPr>
        <w:t>4.5</w:t>
      </w:r>
      <w:r w:rsidRPr="00EB38FB">
        <w:rPr>
          <w:sz w:val="22"/>
          <w:szCs w:val="22"/>
        </w:rPr>
        <w:t>) Click on 138.92.6.17. Write down its statistics.</w:t>
      </w:r>
    </w:p>
    <w:p w14:paraId="6C12D4AC" w14:textId="52F60EE8" w:rsidR="007D2EB8" w:rsidRPr="008936D9" w:rsidRDefault="007D2EB8" w:rsidP="00EB38FB">
      <w:pPr>
        <w:rPr>
          <w:sz w:val="22"/>
          <w:szCs w:val="22"/>
          <w:u w:val="single"/>
        </w:rPr>
      </w:pPr>
      <w:r w:rsidRPr="008936D9">
        <w:rPr>
          <w:sz w:val="22"/>
          <w:szCs w:val="22"/>
          <w:u w:val="single"/>
        </w:rPr>
        <w:t>Sent = 32, received = 0, forwarded= 32, dropped = 0</w:t>
      </w:r>
    </w:p>
    <w:p w14:paraId="481F851B" w14:textId="77777777" w:rsidR="00840862" w:rsidRDefault="00840862" w:rsidP="00840862">
      <w:pPr>
        <w:autoSpaceDE w:val="0"/>
        <w:autoSpaceDN w:val="0"/>
        <w:adjustRightInd w:val="0"/>
        <w:spacing w:after="0"/>
        <w:rPr>
          <w:sz w:val="22"/>
          <w:szCs w:val="22"/>
        </w:rPr>
      </w:pPr>
    </w:p>
    <w:p w14:paraId="167BF71A" w14:textId="56C6686B" w:rsidR="00EB38FB" w:rsidRPr="0005273D" w:rsidRDefault="00EB38FB" w:rsidP="00EB38FB">
      <w:pPr>
        <w:rPr>
          <w:b/>
          <w:sz w:val="22"/>
          <w:szCs w:val="22"/>
          <w:u w:val="single"/>
        </w:rPr>
      </w:pPr>
      <w:proofErr w:type="gramStart"/>
      <w:r>
        <w:rPr>
          <w:b/>
          <w:sz w:val="22"/>
          <w:szCs w:val="22"/>
          <w:u w:val="single"/>
        </w:rPr>
        <w:t>Exercise 5</w:t>
      </w:r>
      <w:r w:rsidRPr="0005273D">
        <w:rPr>
          <w:b/>
          <w:sz w:val="22"/>
          <w:szCs w:val="22"/>
          <w:u w:val="single"/>
        </w:rPr>
        <w:t>.</w:t>
      </w:r>
      <w:proofErr w:type="gramEnd"/>
    </w:p>
    <w:p w14:paraId="70967EA6" w14:textId="77777777" w:rsidR="00EB38FB" w:rsidRDefault="00EB38FB" w:rsidP="00840862">
      <w:pPr>
        <w:autoSpaceDE w:val="0"/>
        <w:autoSpaceDN w:val="0"/>
        <w:adjustRightInd w:val="0"/>
        <w:spacing w:after="0"/>
        <w:rPr>
          <w:sz w:val="22"/>
          <w:szCs w:val="22"/>
        </w:rPr>
      </w:pPr>
    </w:p>
    <w:p w14:paraId="7614F361" w14:textId="08464D6B" w:rsidR="00D143AC" w:rsidRPr="00D143AC" w:rsidRDefault="00D143AC" w:rsidP="00D143AC">
      <w:pPr>
        <w:autoSpaceDE w:val="0"/>
        <w:autoSpaceDN w:val="0"/>
        <w:adjustRightInd w:val="0"/>
        <w:spacing w:after="0"/>
        <w:rPr>
          <w:sz w:val="22"/>
          <w:szCs w:val="22"/>
        </w:rPr>
      </w:pPr>
      <w:r w:rsidRPr="00D143AC">
        <w:rPr>
          <w:sz w:val="22"/>
          <w:szCs w:val="22"/>
        </w:rPr>
        <w:t xml:space="preserve">Start the “Network router” applet. Select Example 4, the star network. </w:t>
      </w:r>
    </w:p>
    <w:p w14:paraId="73330A44" w14:textId="77777777" w:rsidR="00D143AC" w:rsidRDefault="00D143AC" w:rsidP="00D143AC">
      <w:pPr>
        <w:autoSpaceDE w:val="0"/>
        <w:autoSpaceDN w:val="0"/>
        <w:adjustRightInd w:val="0"/>
        <w:spacing w:after="0"/>
        <w:rPr>
          <w:sz w:val="22"/>
          <w:szCs w:val="22"/>
        </w:rPr>
      </w:pPr>
    </w:p>
    <w:p w14:paraId="0362C6D7" w14:textId="30CEE42F" w:rsidR="00D143AC" w:rsidRDefault="00D143AC" w:rsidP="00D143AC">
      <w:pPr>
        <w:autoSpaceDE w:val="0"/>
        <w:autoSpaceDN w:val="0"/>
        <w:adjustRightInd w:val="0"/>
        <w:spacing w:after="0"/>
        <w:rPr>
          <w:sz w:val="22"/>
          <w:szCs w:val="22"/>
        </w:rPr>
      </w:pPr>
      <w:r>
        <w:rPr>
          <w:sz w:val="22"/>
          <w:szCs w:val="22"/>
        </w:rPr>
        <w:t>5.1</w:t>
      </w:r>
      <w:proofErr w:type="gramStart"/>
      <w:r>
        <w:rPr>
          <w:sz w:val="22"/>
          <w:szCs w:val="22"/>
        </w:rPr>
        <w:t>)</w:t>
      </w:r>
      <w:r w:rsidRPr="00D143AC">
        <w:rPr>
          <w:sz w:val="22"/>
          <w:szCs w:val="22"/>
        </w:rPr>
        <w:t>Look</w:t>
      </w:r>
      <w:proofErr w:type="gramEnd"/>
      <w:r w:rsidRPr="00D143AC">
        <w:rPr>
          <w:sz w:val="22"/>
          <w:szCs w:val="22"/>
        </w:rPr>
        <w:t xml:space="preserve"> at the routing and connection tables for the center node and</w:t>
      </w:r>
      <w:r>
        <w:rPr>
          <w:sz w:val="22"/>
          <w:szCs w:val="22"/>
        </w:rPr>
        <w:t xml:space="preserve"> several other nodes. Describe </w:t>
      </w:r>
      <w:r w:rsidRPr="00D143AC">
        <w:rPr>
          <w:sz w:val="22"/>
          <w:szCs w:val="22"/>
        </w:rPr>
        <w:t>any patte</w:t>
      </w:r>
      <w:r>
        <w:rPr>
          <w:sz w:val="22"/>
          <w:szCs w:val="22"/>
        </w:rPr>
        <w:t>rn you can see in these tables.</w:t>
      </w:r>
    </w:p>
    <w:p w14:paraId="70D227E9" w14:textId="77777777" w:rsidR="00E60575" w:rsidRDefault="00E60575" w:rsidP="00D143AC">
      <w:pPr>
        <w:autoSpaceDE w:val="0"/>
        <w:autoSpaceDN w:val="0"/>
        <w:adjustRightInd w:val="0"/>
        <w:spacing w:after="0"/>
        <w:rPr>
          <w:sz w:val="22"/>
          <w:szCs w:val="22"/>
        </w:rPr>
      </w:pPr>
    </w:p>
    <w:p w14:paraId="21EE6E02" w14:textId="041CBA60" w:rsidR="007D2EB8" w:rsidRPr="008936D9" w:rsidRDefault="007D2EB8" w:rsidP="00D143AC">
      <w:pPr>
        <w:autoSpaceDE w:val="0"/>
        <w:autoSpaceDN w:val="0"/>
        <w:adjustRightInd w:val="0"/>
        <w:spacing w:after="0"/>
        <w:rPr>
          <w:sz w:val="22"/>
          <w:szCs w:val="22"/>
          <w:u w:val="single"/>
        </w:rPr>
      </w:pPr>
      <w:r w:rsidRPr="008936D9">
        <w:rPr>
          <w:sz w:val="22"/>
          <w:szCs w:val="22"/>
          <w:u w:val="single"/>
        </w:rPr>
        <w:t>138.92.0.5 Center: multiple connections. Default for routing.</w:t>
      </w:r>
    </w:p>
    <w:p w14:paraId="7DDE4370" w14:textId="0D0D7C09" w:rsidR="007D2EB8" w:rsidRPr="008936D9" w:rsidRDefault="007D2EB8" w:rsidP="00D143AC">
      <w:pPr>
        <w:autoSpaceDE w:val="0"/>
        <w:autoSpaceDN w:val="0"/>
        <w:adjustRightInd w:val="0"/>
        <w:spacing w:after="0"/>
        <w:rPr>
          <w:sz w:val="22"/>
          <w:szCs w:val="22"/>
          <w:u w:val="single"/>
        </w:rPr>
      </w:pPr>
      <w:r w:rsidRPr="008936D9">
        <w:rPr>
          <w:sz w:val="22"/>
          <w:szCs w:val="22"/>
          <w:u w:val="single"/>
        </w:rPr>
        <w:t>8.10.20.25: one connection to center. Default for routing.</w:t>
      </w:r>
    </w:p>
    <w:p w14:paraId="483B3A4F" w14:textId="4836115D" w:rsidR="007D2EB8" w:rsidRPr="008936D9" w:rsidRDefault="007D2EB8" w:rsidP="00D143AC">
      <w:pPr>
        <w:autoSpaceDE w:val="0"/>
        <w:autoSpaceDN w:val="0"/>
        <w:adjustRightInd w:val="0"/>
        <w:spacing w:after="0"/>
        <w:rPr>
          <w:sz w:val="22"/>
          <w:szCs w:val="22"/>
          <w:u w:val="single"/>
        </w:rPr>
      </w:pPr>
      <w:r w:rsidRPr="008936D9">
        <w:rPr>
          <w:sz w:val="22"/>
          <w:szCs w:val="22"/>
          <w:u w:val="single"/>
        </w:rPr>
        <w:t>Non-center nodes all connected to center.</w:t>
      </w:r>
    </w:p>
    <w:p w14:paraId="0C149DF1" w14:textId="77777777" w:rsidR="00D143AC" w:rsidRPr="00D143AC" w:rsidRDefault="00D143AC" w:rsidP="00D143AC">
      <w:pPr>
        <w:autoSpaceDE w:val="0"/>
        <w:autoSpaceDN w:val="0"/>
        <w:adjustRightInd w:val="0"/>
        <w:spacing w:after="0"/>
        <w:rPr>
          <w:sz w:val="22"/>
          <w:szCs w:val="22"/>
        </w:rPr>
      </w:pPr>
    </w:p>
    <w:p w14:paraId="7F72E74A" w14:textId="0098DF2E" w:rsidR="00D143AC" w:rsidRPr="00D143AC" w:rsidRDefault="00D143AC" w:rsidP="00D143AC">
      <w:pPr>
        <w:autoSpaceDE w:val="0"/>
        <w:autoSpaceDN w:val="0"/>
        <w:adjustRightInd w:val="0"/>
        <w:spacing w:after="0"/>
        <w:rPr>
          <w:sz w:val="22"/>
          <w:szCs w:val="22"/>
        </w:rPr>
      </w:pPr>
      <w:r>
        <w:rPr>
          <w:sz w:val="22"/>
          <w:szCs w:val="22"/>
        </w:rPr>
        <w:t>5.2</w:t>
      </w:r>
      <w:r w:rsidRPr="00D143AC">
        <w:rPr>
          <w:sz w:val="22"/>
          <w:szCs w:val="22"/>
        </w:rPr>
        <w:t xml:space="preserve">) How is the connection table for the center node different from the other nodes? </w:t>
      </w:r>
    </w:p>
    <w:p w14:paraId="76200322" w14:textId="178E0D59" w:rsidR="00D143AC" w:rsidRPr="008936D9" w:rsidRDefault="007D2EB8" w:rsidP="00D143AC">
      <w:pPr>
        <w:autoSpaceDE w:val="0"/>
        <w:autoSpaceDN w:val="0"/>
        <w:adjustRightInd w:val="0"/>
        <w:spacing w:after="0"/>
        <w:rPr>
          <w:sz w:val="22"/>
          <w:szCs w:val="22"/>
          <w:u w:val="single"/>
        </w:rPr>
      </w:pPr>
      <w:proofErr w:type="gramStart"/>
      <w:r w:rsidRPr="008936D9">
        <w:rPr>
          <w:sz w:val="22"/>
          <w:szCs w:val="22"/>
          <w:u w:val="single"/>
        </w:rPr>
        <w:t>Has</w:t>
      </w:r>
      <w:proofErr w:type="gramEnd"/>
      <w:r w:rsidRPr="008936D9">
        <w:rPr>
          <w:sz w:val="22"/>
          <w:szCs w:val="22"/>
          <w:u w:val="single"/>
        </w:rPr>
        <w:t xml:space="preserve"> multiple entries</w:t>
      </w:r>
    </w:p>
    <w:p w14:paraId="3AFEDBA3" w14:textId="77777777" w:rsidR="00D143AC" w:rsidRPr="00D143AC" w:rsidRDefault="00D143AC" w:rsidP="00D143AC">
      <w:pPr>
        <w:autoSpaceDE w:val="0"/>
        <w:autoSpaceDN w:val="0"/>
        <w:adjustRightInd w:val="0"/>
        <w:spacing w:after="0"/>
        <w:rPr>
          <w:sz w:val="22"/>
          <w:szCs w:val="22"/>
        </w:rPr>
      </w:pPr>
    </w:p>
    <w:p w14:paraId="5B3F969A" w14:textId="40E45102" w:rsidR="00D143AC" w:rsidRDefault="00D143AC" w:rsidP="00D143AC">
      <w:pPr>
        <w:autoSpaceDE w:val="0"/>
        <w:autoSpaceDN w:val="0"/>
        <w:adjustRightInd w:val="0"/>
        <w:spacing w:after="0"/>
        <w:rPr>
          <w:sz w:val="22"/>
          <w:szCs w:val="22"/>
        </w:rPr>
      </w:pPr>
      <w:r>
        <w:rPr>
          <w:sz w:val="22"/>
          <w:szCs w:val="22"/>
        </w:rPr>
        <w:t>5.3</w:t>
      </w:r>
      <w:r w:rsidRPr="00D143AC">
        <w:rPr>
          <w:sz w:val="22"/>
          <w:szCs w:val="22"/>
        </w:rPr>
        <w:t>) Select Generate when I click on a node from the pull-down m</w:t>
      </w:r>
      <w:r>
        <w:rPr>
          <w:sz w:val="22"/>
          <w:szCs w:val="22"/>
        </w:rPr>
        <w:t xml:space="preserve">enu. This means a user at this </w:t>
      </w:r>
      <w:r w:rsidRPr="00D143AC">
        <w:rPr>
          <w:sz w:val="22"/>
          <w:szCs w:val="22"/>
        </w:rPr>
        <w:t>computer wants to send packet</w:t>
      </w:r>
      <w:r>
        <w:rPr>
          <w:sz w:val="22"/>
          <w:szCs w:val="22"/>
        </w:rPr>
        <w:t xml:space="preserve">s to the 126.14.5.46 computer. </w:t>
      </w:r>
      <w:r w:rsidRPr="00D143AC">
        <w:rPr>
          <w:sz w:val="22"/>
          <w:szCs w:val="22"/>
        </w:rPr>
        <w:t>If you double-click on 159.121.2.13, you will see that its destination node is 126.14.5.46. Run the</w:t>
      </w:r>
      <w:r>
        <w:rPr>
          <w:sz w:val="22"/>
          <w:szCs w:val="22"/>
        </w:rPr>
        <w:t xml:space="preserve"> </w:t>
      </w:r>
      <w:r w:rsidRPr="00D143AC">
        <w:rPr>
          <w:sz w:val="22"/>
          <w:szCs w:val="22"/>
        </w:rPr>
        <w:t>applet, click on 159.121.2.13, and watch the packets go. What color does the sending computer turn briefly? What color does the destination computer turn? What does i</w:t>
      </w:r>
      <w:r w:rsidR="008936D9">
        <w:rPr>
          <w:sz w:val="22"/>
          <w:szCs w:val="22"/>
        </w:rPr>
        <w:t>t mean if a node flashes green?</w:t>
      </w:r>
    </w:p>
    <w:p w14:paraId="12047F7D" w14:textId="77777777" w:rsidR="008936D9" w:rsidRDefault="008936D9" w:rsidP="00D143AC">
      <w:pPr>
        <w:autoSpaceDE w:val="0"/>
        <w:autoSpaceDN w:val="0"/>
        <w:adjustRightInd w:val="0"/>
        <w:spacing w:after="0"/>
        <w:rPr>
          <w:sz w:val="22"/>
          <w:szCs w:val="22"/>
        </w:rPr>
      </w:pPr>
    </w:p>
    <w:p w14:paraId="618FD746" w14:textId="0ED16B96" w:rsidR="007D2EB8" w:rsidRPr="008936D9" w:rsidRDefault="007D2EB8" w:rsidP="00D143AC">
      <w:pPr>
        <w:autoSpaceDE w:val="0"/>
        <w:autoSpaceDN w:val="0"/>
        <w:adjustRightInd w:val="0"/>
        <w:spacing w:after="0"/>
        <w:rPr>
          <w:sz w:val="22"/>
          <w:szCs w:val="22"/>
          <w:u w:val="single"/>
        </w:rPr>
      </w:pPr>
      <w:r w:rsidRPr="008936D9">
        <w:rPr>
          <w:sz w:val="22"/>
          <w:szCs w:val="22"/>
          <w:u w:val="single"/>
        </w:rPr>
        <w:t>Yellow = send</w:t>
      </w:r>
    </w:p>
    <w:p w14:paraId="32BE35E8" w14:textId="6F67EA11" w:rsidR="007D2EB8" w:rsidRPr="008936D9" w:rsidRDefault="007D2EB8" w:rsidP="00D143AC">
      <w:pPr>
        <w:autoSpaceDE w:val="0"/>
        <w:autoSpaceDN w:val="0"/>
        <w:adjustRightInd w:val="0"/>
        <w:spacing w:after="0"/>
        <w:rPr>
          <w:sz w:val="22"/>
          <w:szCs w:val="22"/>
          <w:u w:val="single"/>
        </w:rPr>
      </w:pPr>
      <w:r w:rsidRPr="008936D9">
        <w:rPr>
          <w:sz w:val="22"/>
          <w:szCs w:val="22"/>
          <w:u w:val="single"/>
        </w:rPr>
        <w:t>Red = receive</w:t>
      </w:r>
    </w:p>
    <w:p w14:paraId="2E1AC5E7" w14:textId="28DA7C05" w:rsidR="007D2EB8" w:rsidRPr="008936D9" w:rsidRDefault="007D2EB8" w:rsidP="00D143AC">
      <w:pPr>
        <w:autoSpaceDE w:val="0"/>
        <w:autoSpaceDN w:val="0"/>
        <w:adjustRightInd w:val="0"/>
        <w:spacing w:after="0"/>
        <w:rPr>
          <w:sz w:val="22"/>
          <w:szCs w:val="22"/>
          <w:u w:val="single"/>
        </w:rPr>
      </w:pPr>
      <w:r w:rsidRPr="008936D9">
        <w:rPr>
          <w:sz w:val="22"/>
          <w:szCs w:val="22"/>
          <w:u w:val="single"/>
        </w:rPr>
        <w:t>Yellow = forwarded</w:t>
      </w:r>
    </w:p>
    <w:p w14:paraId="31816CAF" w14:textId="77777777" w:rsidR="00D143AC" w:rsidRPr="00D143AC" w:rsidRDefault="00D143AC" w:rsidP="00D143AC">
      <w:pPr>
        <w:autoSpaceDE w:val="0"/>
        <w:autoSpaceDN w:val="0"/>
        <w:adjustRightInd w:val="0"/>
        <w:spacing w:after="0"/>
        <w:rPr>
          <w:sz w:val="22"/>
          <w:szCs w:val="22"/>
        </w:rPr>
      </w:pPr>
    </w:p>
    <w:p w14:paraId="6DBD7CF6" w14:textId="77777777" w:rsidR="00D143AC" w:rsidRPr="00D143AC" w:rsidRDefault="00D143AC" w:rsidP="00D143AC">
      <w:pPr>
        <w:autoSpaceDE w:val="0"/>
        <w:autoSpaceDN w:val="0"/>
        <w:adjustRightInd w:val="0"/>
        <w:spacing w:after="0"/>
        <w:rPr>
          <w:sz w:val="22"/>
          <w:szCs w:val="22"/>
        </w:rPr>
      </w:pPr>
    </w:p>
    <w:p w14:paraId="58858CEB" w14:textId="758711D9" w:rsidR="00EB38FB" w:rsidRDefault="00D143AC" w:rsidP="00D143AC">
      <w:pPr>
        <w:autoSpaceDE w:val="0"/>
        <w:autoSpaceDN w:val="0"/>
        <w:adjustRightInd w:val="0"/>
        <w:spacing w:after="0"/>
        <w:rPr>
          <w:sz w:val="22"/>
          <w:szCs w:val="22"/>
        </w:rPr>
      </w:pPr>
      <w:r>
        <w:rPr>
          <w:sz w:val="22"/>
          <w:szCs w:val="22"/>
        </w:rPr>
        <w:t>5.4</w:t>
      </w:r>
      <w:r w:rsidRPr="00D143AC">
        <w:rPr>
          <w:sz w:val="22"/>
          <w:szCs w:val="22"/>
        </w:rPr>
        <w:t xml:space="preserve">) Many early computer networks used the star topology (Example 4 on the applet). What will </w:t>
      </w:r>
      <w:r>
        <w:rPr>
          <w:sz w:val="22"/>
          <w:szCs w:val="22"/>
        </w:rPr>
        <w:t>h</w:t>
      </w:r>
      <w:r w:rsidRPr="00D143AC">
        <w:rPr>
          <w:sz w:val="22"/>
          <w:szCs w:val="22"/>
        </w:rPr>
        <w:t>appen if the center node in this type of network dies?</w:t>
      </w:r>
    </w:p>
    <w:p w14:paraId="1FC940CE" w14:textId="38171FA2" w:rsidR="007D2EB8" w:rsidRDefault="007D2EB8" w:rsidP="00D143AC">
      <w:pPr>
        <w:autoSpaceDE w:val="0"/>
        <w:autoSpaceDN w:val="0"/>
        <w:adjustRightInd w:val="0"/>
        <w:spacing w:after="0"/>
        <w:rPr>
          <w:sz w:val="22"/>
          <w:szCs w:val="22"/>
        </w:rPr>
      </w:pPr>
    </w:p>
    <w:p w14:paraId="48BE8AC4" w14:textId="31509674" w:rsidR="007D2EB8" w:rsidRPr="008936D9" w:rsidRDefault="007D2EB8" w:rsidP="00D143AC">
      <w:pPr>
        <w:autoSpaceDE w:val="0"/>
        <w:autoSpaceDN w:val="0"/>
        <w:adjustRightInd w:val="0"/>
        <w:spacing w:after="0"/>
        <w:rPr>
          <w:sz w:val="22"/>
          <w:szCs w:val="22"/>
          <w:u w:val="single"/>
        </w:rPr>
      </w:pPr>
      <w:r w:rsidRPr="008936D9">
        <w:rPr>
          <w:sz w:val="22"/>
          <w:szCs w:val="22"/>
          <w:u w:val="single"/>
        </w:rPr>
        <w:t>Gee, no one will be able to communicate.</w:t>
      </w:r>
    </w:p>
    <w:p w14:paraId="379FCB48" w14:textId="77777777" w:rsidR="00D143AC" w:rsidRDefault="00D143AC" w:rsidP="00D143AC">
      <w:pPr>
        <w:autoSpaceDE w:val="0"/>
        <w:autoSpaceDN w:val="0"/>
        <w:adjustRightInd w:val="0"/>
        <w:spacing w:after="0"/>
        <w:rPr>
          <w:sz w:val="22"/>
          <w:szCs w:val="22"/>
        </w:rPr>
      </w:pPr>
    </w:p>
    <w:p w14:paraId="23BBDAED" w14:textId="0BBC15FD" w:rsidR="00B0161A" w:rsidRPr="0005273D" w:rsidRDefault="00B0161A" w:rsidP="00B0161A">
      <w:pPr>
        <w:rPr>
          <w:b/>
          <w:sz w:val="22"/>
          <w:szCs w:val="22"/>
          <w:u w:val="single"/>
        </w:rPr>
      </w:pPr>
      <w:proofErr w:type="gramStart"/>
      <w:r>
        <w:rPr>
          <w:b/>
          <w:sz w:val="22"/>
          <w:szCs w:val="22"/>
          <w:u w:val="single"/>
        </w:rPr>
        <w:t>Exercise 6</w:t>
      </w:r>
      <w:r w:rsidRPr="0005273D">
        <w:rPr>
          <w:b/>
          <w:sz w:val="22"/>
          <w:szCs w:val="22"/>
          <w:u w:val="single"/>
        </w:rPr>
        <w:t>.</w:t>
      </w:r>
      <w:proofErr w:type="gramEnd"/>
    </w:p>
    <w:p w14:paraId="75C3E308" w14:textId="77777777" w:rsidR="00B0161A" w:rsidRDefault="00B0161A" w:rsidP="00D143AC">
      <w:pPr>
        <w:autoSpaceDE w:val="0"/>
        <w:autoSpaceDN w:val="0"/>
        <w:adjustRightInd w:val="0"/>
        <w:spacing w:after="0"/>
        <w:rPr>
          <w:sz w:val="22"/>
          <w:szCs w:val="22"/>
        </w:rPr>
      </w:pPr>
    </w:p>
    <w:p w14:paraId="76E9A4B6" w14:textId="62B89766" w:rsidR="00B0161A" w:rsidRDefault="00B0161A" w:rsidP="00B0161A">
      <w:pPr>
        <w:autoSpaceDE w:val="0"/>
        <w:autoSpaceDN w:val="0"/>
        <w:adjustRightInd w:val="0"/>
        <w:spacing w:after="0"/>
        <w:rPr>
          <w:sz w:val="22"/>
          <w:szCs w:val="22"/>
        </w:rPr>
      </w:pPr>
      <w:r w:rsidRPr="00B0161A">
        <w:rPr>
          <w:sz w:val="22"/>
          <w:szCs w:val="22"/>
        </w:rPr>
        <w:t>Start the “Network router” applet but don’t select an example network.  Click on the “New Node” button four times, which will place four nodes on your screen</w:t>
      </w:r>
      <w:r w:rsidR="007D2EB8">
        <w:rPr>
          <w:sz w:val="22"/>
          <w:szCs w:val="22"/>
        </w:rPr>
        <w:t xml:space="preserve"> (one on top of the other)</w:t>
      </w:r>
      <w:r w:rsidRPr="00B0161A">
        <w:rPr>
          <w:sz w:val="22"/>
          <w:szCs w:val="22"/>
        </w:rPr>
        <w:t xml:space="preserve">. Move them </w:t>
      </w:r>
      <w:r w:rsidRPr="00B0161A">
        <w:rPr>
          <w:sz w:val="22"/>
          <w:szCs w:val="22"/>
        </w:rPr>
        <w:lastRenderedPageBreak/>
        <w:t>around into a square. Then double click on node 0.0.0.1. When the edit window appears, type the IP addresses of the other nodes into the Connection Table, as shown:</w:t>
      </w:r>
    </w:p>
    <w:p w14:paraId="365DC4E8" w14:textId="77777777" w:rsidR="00B0161A" w:rsidRDefault="00B0161A" w:rsidP="00B0161A">
      <w:pPr>
        <w:autoSpaceDE w:val="0"/>
        <w:autoSpaceDN w:val="0"/>
        <w:adjustRightInd w:val="0"/>
        <w:spacing w:after="0"/>
        <w:rPr>
          <w:sz w:val="22"/>
          <w:szCs w:val="22"/>
        </w:rPr>
      </w:pPr>
    </w:p>
    <w:p w14:paraId="4657C8E7" w14:textId="77777777" w:rsidR="00B0161A" w:rsidRDefault="00B0161A" w:rsidP="00B0161A">
      <w:pPr>
        <w:autoSpaceDE w:val="0"/>
        <w:autoSpaceDN w:val="0"/>
        <w:adjustRightInd w:val="0"/>
        <w:spacing w:after="0"/>
        <w:rPr>
          <w:sz w:val="22"/>
          <w:szCs w:val="22"/>
        </w:rPr>
      </w:pPr>
    </w:p>
    <w:p w14:paraId="30C330D8" w14:textId="0094EF08" w:rsidR="00B0161A" w:rsidRDefault="00B0161A" w:rsidP="00B0161A">
      <w:pPr>
        <w:autoSpaceDE w:val="0"/>
        <w:autoSpaceDN w:val="0"/>
        <w:adjustRightInd w:val="0"/>
        <w:spacing w:after="0"/>
        <w:rPr>
          <w:sz w:val="22"/>
          <w:szCs w:val="22"/>
        </w:rPr>
      </w:pPr>
      <w:r>
        <w:rPr>
          <w:noProof/>
          <w:lang w:eastAsia="zh-TW"/>
        </w:rPr>
        <w:drawing>
          <wp:inline distT="0" distB="0" distL="0" distR="0" wp14:anchorId="6CA2C8F7" wp14:editId="3C049B60">
            <wp:extent cx="5943600" cy="448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84370"/>
                    </a:xfrm>
                    <a:prstGeom prst="rect">
                      <a:avLst/>
                    </a:prstGeom>
                  </pic:spPr>
                </pic:pic>
              </a:graphicData>
            </a:graphic>
          </wp:inline>
        </w:drawing>
      </w:r>
    </w:p>
    <w:p w14:paraId="4B3589A9" w14:textId="77777777" w:rsidR="00B0161A" w:rsidRDefault="00B0161A" w:rsidP="00B0161A">
      <w:pPr>
        <w:autoSpaceDE w:val="0"/>
        <w:autoSpaceDN w:val="0"/>
        <w:adjustRightInd w:val="0"/>
        <w:spacing w:after="0"/>
        <w:rPr>
          <w:sz w:val="22"/>
          <w:szCs w:val="22"/>
        </w:rPr>
      </w:pPr>
    </w:p>
    <w:p w14:paraId="5FEF0544" w14:textId="77777777" w:rsidR="00B0161A" w:rsidRDefault="00B0161A" w:rsidP="00B0161A">
      <w:pPr>
        <w:autoSpaceDE w:val="0"/>
        <w:autoSpaceDN w:val="0"/>
        <w:adjustRightInd w:val="0"/>
        <w:spacing w:after="0"/>
        <w:rPr>
          <w:sz w:val="22"/>
          <w:szCs w:val="22"/>
        </w:rPr>
      </w:pPr>
    </w:p>
    <w:p w14:paraId="6FA9D89E" w14:textId="751F3073" w:rsidR="00B0161A" w:rsidRDefault="00336897" w:rsidP="00336897">
      <w:pPr>
        <w:autoSpaceDE w:val="0"/>
        <w:autoSpaceDN w:val="0"/>
        <w:adjustRightInd w:val="0"/>
        <w:spacing w:after="0"/>
        <w:rPr>
          <w:ins w:id="0" w:author="WFU" w:date="2014-04-18T18:25:00Z"/>
          <w:sz w:val="22"/>
          <w:szCs w:val="22"/>
        </w:rPr>
      </w:pPr>
      <w:r>
        <w:rPr>
          <w:sz w:val="22"/>
          <w:szCs w:val="22"/>
        </w:rPr>
        <w:t>6.1</w:t>
      </w:r>
      <w:r w:rsidRPr="00336897">
        <w:rPr>
          <w:sz w:val="22"/>
          <w:szCs w:val="22"/>
        </w:rPr>
        <w:t xml:space="preserve">) </w:t>
      </w:r>
      <w:proofErr w:type="gramStart"/>
      <w:r w:rsidRPr="00336897">
        <w:rPr>
          <w:sz w:val="22"/>
          <w:szCs w:val="22"/>
        </w:rPr>
        <w:t>Now</w:t>
      </w:r>
      <w:proofErr w:type="gramEnd"/>
      <w:r w:rsidRPr="00336897">
        <w:rPr>
          <w:sz w:val="22"/>
          <w:szCs w:val="22"/>
        </w:rPr>
        <w:t xml:space="preserve"> edit nodes 0.0.0.2, 0.0.0.3, and 0.0.0.4. In each case, add every </w:t>
      </w:r>
      <w:r>
        <w:rPr>
          <w:sz w:val="22"/>
          <w:szCs w:val="22"/>
        </w:rPr>
        <w:t xml:space="preserve">other node to their Connection </w:t>
      </w:r>
      <w:r w:rsidRPr="00336897">
        <w:rPr>
          <w:sz w:val="22"/>
          <w:szCs w:val="22"/>
        </w:rPr>
        <w:t xml:space="preserve">Tables. When you are done, every node will have a </w:t>
      </w:r>
      <w:r>
        <w:rPr>
          <w:sz w:val="22"/>
          <w:szCs w:val="22"/>
        </w:rPr>
        <w:t xml:space="preserve">direct wire to every other node. </w:t>
      </w:r>
      <w:r w:rsidRPr="00336897">
        <w:rPr>
          <w:sz w:val="22"/>
          <w:szCs w:val="22"/>
        </w:rPr>
        <w:t>This is what is called a directly connected network. It is also called a fully connected network, for obvious reasons. Every node in the network has a direct connection to every other node. Is there a need for a routing table in this network?</w:t>
      </w:r>
      <w:r>
        <w:rPr>
          <w:sz w:val="22"/>
          <w:szCs w:val="22"/>
        </w:rPr>
        <w:t xml:space="preserve"> Why or why not?</w:t>
      </w:r>
    </w:p>
    <w:p w14:paraId="24E9D551" w14:textId="77777777" w:rsidR="00523AF6" w:rsidRDefault="00523AF6" w:rsidP="00336897">
      <w:pPr>
        <w:autoSpaceDE w:val="0"/>
        <w:autoSpaceDN w:val="0"/>
        <w:adjustRightInd w:val="0"/>
        <w:spacing w:after="0"/>
        <w:rPr>
          <w:sz w:val="22"/>
          <w:szCs w:val="22"/>
        </w:rPr>
      </w:pPr>
    </w:p>
    <w:p w14:paraId="1775F35B" w14:textId="435045AA" w:rsidR="00523AF6" w:rsidRPr="008936D9" w:rsidRDefault="00523AF6" w:rsidP="00336897">
      <w:pPr>
        <w:autoSpaceDE w:val="0"/>
        <w:autoSpaceDN w:val="0"/>
        <w:adjustRightInd w:val="0"/>
        <w:spacing w:after="0"/>
        <w:rPr>
          <w:sz w:val="22"/>
          <w:szCs w:val="22"/>
          <w:u w:val="single"/>
        </w:rPr>
      </w:pPr>
      <w:r w:rsidRPr="008936D9">
        <w:rPr>
          <w:sz w:val="22"/>
          <w:szCs w:val="22"/>
          <w:u w:val="single"/>
        </w:rPr>
        <w:t>Nope, it is directly connected to every possible destination</w:t>
      </w:r>
    </w:p>
    <w:p w14:paraId="61E81A36" w14:textId="77777777" w:rsidR="00B0161A" w:rsidRDefault="00B0161A" w:rsidP="00B0161A">
      <w:pPr>
        <w:autoSpaceDE w:val="0"/>
        <w:autoSpaceDN w:val="0"/>
        <w:adjustRightInd w:val="0"/>
        <w:spacing w:after="0"/>
        <w:rPr>
          <w:sz w:val="22"/>
          <w:szCs w:val="22"/>
        </w:rPr>
      </w:pPr>
    </w:p>
    <w:p w14:paraId="552EE906" w14:textId="2077F15C" w:rsidR="00336897" w:rsidRDefault="00336897" w:rsidP="00336897">
      <w:pPr>
        <w:autoSpaceDE w:val="0"/>
        <w:autoSpaceDN w:val="0"/>
        <w:adjustRightInd w:val="0"/>
        <w:spacing w:after="0"/>
        <w:rPr>
          <w:sz w:val="22"/>
          <w:szCs w:val="22"/>
        </w:rPr>
      </w:pPr>
      <w:r>
        <w:rPr>
          <w:sz w:val="22"/>
          <w:szCs w:val="22"/>
        </w:rPr>
        <w:t>6.2</w:t>
      </w:r>
      <w:r w:rsidRPr="00336897">
        <w:rPr>
          <w:sz w:val="22"/>
          <w:szCs w:val="22"/>
        </w:rPr>
        <w:t xml:space="preserve">) </w:t>
      </w:r>
      <w:proofErr w:type="gramStart"/>
      <w:r w:rsidR="00523AF6">
        <w:rPr>
          <w:sz w:val="22"/>
          <w:szCs w:val="22"/>
        </w:rPr>
        <w:t>On</w:t>
      </w:r>
      <w:proofErr w:type="gramEnd"/>
      <w:r w:rsidR="00523AF6">
        <w:rPr>
          <w:sz w:val="22"/>
          <w:szCs w:val="22"/>
        </w:rPr>
        <w:t xml:space="preserve"> a separate piece of paper, s</w:t>
      </w:r>
      <w:r w:rsidRPr="00336897">
        <w:rPr>
          <w:sz w:val="22"/>
          <w:szCs w:val="22"/>
        </w:rPr>
        <w:t>ketch out a network of 2 nodes and make it directly connected. Do not</w:t>
      </w:r>
      <w:r>
        <w:rPr>
          <w:sz w:val="22"/>
          <w:szCs w:val="22"/>
        </w:rPr>
        <w:t xml:space="preserve"> bother </w:t>
      </w:r>
      <w:r w:rsidRPr="00336897">
        <w:rPr>
          <w:sz w:val="22"/>
          <w:szCs w:val="22"/>
        </w:rPr>
        <w:t>to assign address numbers to the nodes. Just draw circles with lines between them. Now sketch out a network of 3 nodes and directly connect every node.</w:t>
      </w:r>
      <w:r w:rsidR="00F35433">
        <w:rPr>
          <w:sz w:val="22"/>
          <w:szCs w:val="22"/>
        </w:rPr>
        <w:t xml:space="preserve"> (You do not have to hand in your sketches.)</w:t>
      </w:r>
      <w:r w:rsidRPr="00336897">
        <w:rPr>
          <w:sz w:val="22"/>
          <w:szCs w:val="22"/>
        </w:rPr>
        <w:t xml:space="preserve"> Fill in the table below</w:t>
      </w:r>
      <w:r>
        <w:rPr>
          <w:sz w:val="22"/>
          <w:szCs w:val="22"/>
        </w:rPr>
        <w:t xml:space="preserve"> for 2, 3, and 4 nodes</w:t>
      </w:r>
      <w:r w:rsidRPr="00336897">
        <w:rPr>
          <w:sz w:val="22"/>
          <w:szCs w:val="22"/>
        </w:rPr>
        <w:t xml:space="preserve">, which </w:t>
      </w:r>
      <w:proofErr w:type="gramStart"/>
      <w:r w:rsidRPr="00336897">
        <w:rPr>
          <w:sz w:val="22"/>
          <w:szCs w:val="22"/>
        </w:rPr>
        <w:t>compares</w:t>
      </w:r>
      <w:proofErr w:type="gramEnd"/>
      <w:r w:rsidRPr="00336897">
        <w:rPr>
          <w:sz w:val="22"/>
          <w:szCs w:val="22"/>
        </w:rPr>
        <w:t xml:space="preserve"> the number of nodes in a directly co</w:t>
      </w:r>
      <w:r>
        <w:rPr>
          <w:sz w:val="22"/>
          <w:szCs w:val="22"/>
        </w:rPr>
        <w:t xml:space="preserve">nnected </w:t>
      </w:r>
      <w:r w:rsidRPr="00336897">
        <w:rPr>
          <w:sz w:val="22"/>
          <w:szCs w:val="22"/>
        </w:rPr>
        <w:t>network to the total number of wires</w:t>
      </w:r>
      <w:r w:rsidR="008936D9">
        <w:rPr>
          <w:sz w:val="22"/>
          <w:szCs w:val="22"/>
        </w:rPr>
        <w:t xml:space="preserve"> (connections)</w:t>
      </w:r>
      <w:r w:rsidRPr="00336897">
        <w:rPr>
          <w:sz w:val="22"/>
          <w:szCs w:val="22"/>
        </w:rPr>
        <w:t xml:space="preserve"> in the netw</w:t>
      </w:r>
      <w:r>
        <w:rPr>
          <w:sz w:val="22"/>
          <w:szCs w:val="22"/>
        </w:rPr>
        <w:t xml:space="preserve">ork. Do not double count wires </w:t>
      </w:r>
      <w:r w:rsidRPr="00336897">
        <w:rPr>
          <w:sz w:val="22"/>
          <w:szCs w:val="22"/>
        </w:rPr>
        <w:t>between the same nodes. That is, since there is a wir</w:t>
      </w:r>
      <w:r>
        <w:rPr>
          <w:sz w:val="22"/>
          <w:szCs w:val="22"/>
        </w:rPr>
        <w:t xml:space="preserve">e between 0.0.0.1 and 0.0.0.2, </w:t>
      </w:r>
      <w:r w:rsidRPr="00336897">
        <w:rPr>
          <w:sz w:val="22"/>
          <w:szCs w:val="22"/>
        </w:rPr>
        <w:t xml:space="preserve">there is also a wire going the other direction, from 0.0.0.2 to 0.0.0.1. Count </w:t>
      </w:r>
      <w:r>
        <w:rPr>
          <w:sz w:val="22"/>
          <w:szCs w:val="22"/>
        </w:rPr>
        <w:t xml:space="preserve">this as just </w:t>
      </w:r>
      <w:r w:rsidRPr="00336897">
        <w:rPr>
          <w:sz w:val="22"/>
          <w:szCs w:val="22"/>
        </w:rPr>
        <w:t>one wire, not 2.</w:t>
      </w:r>
    </w:p>
    <w:p w14:paraId="2B2B7DB3" w14:textId="7073BE3A" w:rsidR="00336897" w:rsidRDefault="00336897" w:rsidP="00336897">
      <w:pPr>
        <w:autoSpaceDE w:val="0"/>
        <w:autoSpaceDN w:val="0"/>
        <w:adjustRightInd w:val="0"/>
        <w:spacing w:after="0"/>
        <w:rPr>
          <w:sz w:val="22"/>
          <w:szCs w:val="22"/>
        </w:rPr>
      </w:pPr>
    </w:p>
    <w:p w14:paraId="09EF1EC3" w14:textId="77777777" w:rsidR="00336897" w:rsidRDefault="00336897" w:rsidP="00336897">
      <w:pPr>
        <w:autoSpaceDE w:val="0"/>
        <w:autoSpaceDN w:val="0"/>
        <w:adjustRightInd w:val="0"/>
        <w:spacing w:after="0"/>
        <w:rPr>
          <w:sz w:val="22"/>
          <w:szCs w:val="22"/>
        </w:rPr>
      </w:pPr>
    </w:p>
    <w:tbl>
      <w:tblPr>
        <w:tblStyle w:val="TableGrid"/>
        <w:tblW w:w="0" w:type="auto"/>
        <w:tblLook w:val="04A0" w:firstRow="1" w:lastRow="0" w:firstColumn="1" w:lastColumn="0" w:noHBand="0" w:noVBand="1"/>
      </w:tblPr>
      <w:tblGrid>
        <w:gridCol w:w="3168"/>
        <w:gridCol w:w="2970"/>
      </w:tblGrid>
      <w:tr w:rsidR="00336897" w14:paraId="45C01DED" w14:textId="77777777" w:rsidTr="00336897">
        <w:tc>
          <w:tcPr>
            <w:tcW w:w="3168" w:type="dxa"/>
          </w:tcPr>
          <w:p w14:paraId="5A9A4729" w14:textId="6DD88942" w:rsidR="00336897" w:rsidRPr="00336897" w:rsidRDefault="00336897" w:rsidP="00336897">
            <w:pPr>
              <w:autoSpaceDE w:val="0"/>
              <w:autoSpaceDN w:val="0"/>
              <w:adjustRightInd w:val="0"/>
              <w:spacing w:after="0"/>
              <w:jc w:val="center"/>
              <w:rPr>
                <w:b/>
                <w:sz w:val="22"/>
                <w:szCs w:val="22"/>
              </w:rPr>
            </w:pPr>
            <w:r w:rsidRPr="00336897">
              <w:rPr>
                <w:b/>
                <w:sz w:val="22"/>
                <w:szCs w:val="22"/>
              </w:rPr>
              <w:t>Number of nodes</w:t>
            </w:r>
          </w:p>
        </w:tc>
        <w:tc>
          <w:tcPr>
            <w:tcW w:w="2970" w:type="dxa"/>
          </w:tcPr>
          <w:p w14:paraId="6BA8CCA7" w14:textId="2716ACED" w:rsidR="00336897" w:rsidRPr="00336897" w:rsidRDefault="00336897" w:rsidP="00336897">
            <w:pPr>
              <w:autoSpaceDE w:val="0"/>
              <w:autoSpaceDN w:val="0"/>
              <w:adjustRightInd w:val="0"/>
              <w:spacing w:after="0"/>
              <w:jc w:val="center"/>
              <w:rPr>
                <w:b/>
                <w:sz w:val="22"/>
                <w:szCs w:val="22"/>
              </w:rPr>
            </w:pPr>
            <w:r w:rsidRPr="00336897">
              <w:rPr>
                <w:b/>
                <w:sz w:val="22"/>
                <w:szCs w:val="22"/>
              </w:rPr>
              <w:t>Total number of wires</w:t>
            </w:r>
          </w:p>
        </w:tc>
      </w:tr>
      <w:tr w:rsidR="00336897" w14:paraId="1492DE77" w14:textId="77777777" w:rsidTr="00336897">
        <w:tc>
          <w:tcPr>
            <w:tcW w:w="3168" w:type="dxa"/>
          </w:tcPr>
          <w:p w14:paraId="7648DF4A" w14:textId="59BF3E93" w:rsidR="00336897" w:rsidRDefault="00336897" w:rsidP="00336897">
            <w:pPr>
              <w:autoSpaceDE w:val="0"/>
              <w:autoSpaceDN w:val="0"/>
              <w:adjustRightInd w:val="0"/>
              <w:spacing w:after="0"/>
              <w:jc w:val="center"/>
              <w:rPr>
                <w:sz w:val="22"/>
                <w:szCs w:val="22"/>
              </w:rPr>
            </w:pPr>
            <w:r>
              <w:rPr>
                <w:sz w:val="22"/>
                <w:szCs w:val="22"/>
              </w:rPr>
              <w:t>2</w:t>
            </w:r>
          </w:p>
        </w:tc>
        <w:tc>
          <w:tcPr>
            <w:tcW w:w="2970" w:type="dxa"/>
          </w:tcPr>
          <w:p w14:paraId="64AB240C" w14:textId="532042DF" w:rsidR="00336897" w:rsidRPr="00EE2197" w:rsidRDefault="00523AF6" w:rsidP="00336897">
            <w:pPr>
              <w:autoSpaceDE w:val="0"/>
              <w:autoSpaceDN w:val="0"/>
              <w:adjustRightInd w:val="0"/>
              <w:spacing w:after="0"/>
              <w:jc w:val="center"/>
              <w:rPr>
                <w:b/>
                <w:sz w:val="22"/>
                <w:szCs w:val="22"/>
              </w:rPr>
            </w:pPr>
            <w:r w:rsidRPr="00EE2197">
              <w:rPr>
                <w:b/>
                <w:sz w:val="22"/>
                <w:szCs w:val="22"/>
              </w:rPr>
              <w:t>1</w:t>
            </w:r>
          </w:p>
        </w:tc>
      </w:tr>
      <w:tr w:rsidR="00336897" w14:paraId="76D358BB" w14:textId="77777777" w:rsidTr="00336897">
        <w:tc>
          <w:tcPr>
            <w:tcW w:w="3168" w:type="dxa"/>
          </w:tcPr>
          <w:p w14:paraId="616D499B" w14:textId="18D07F25" w:rsidR="00336897" w:rsidRDefault="00336897" w:rsidP="00336897">
            <w:pPr>
              <w:autoSpaceDE w:val="0"/>
              <w:autoSpaceDN w:val="0"/>
              <w:adjustRightInd w:val="0"/>
              <w:spacing w:after="0"/>
              <w:jc w:val="center"/>
              <w:rPr>
                <w:sz w:val="22"/>
                <w:szCs w:val="22"/>
              </w:rPr>
            </w:pPr>
            <w:r>
              <w:rPr>
                <w:sz w:val="22"/>
                <w:szCs w:val="22"/>
              </w:rPr>
              <w:t>3</w:t>
            </w:r>
          </w:p>
        </w:tc>
        <w:tc>
          <w:tcPr>
            <w:tcW w:w="2970" w:type="dxa"/>
          </w:tcPr>
          <w:p w14:paraId="38AD9900" w14:textId="19EE1028" w:rsidR="00336897" w:rsidRPr="00EE2197" w:rsidRDefault="00523AF6" w:rsidP="00336897">
            <w:pPr>
              <w:autoSpaceDE w:val="0"/>
              <w:autoSpaceDN w:val="0"/>
              <w:adjustRightInd w:val="0"/>
              <w:spacing w:after="0"/>
              <w:jc w:val="center"/>
              <w:rPr>
                <w:b/>
                <w:sz w:val="22"/>
                <w:szCs w:val="22"/>
              </w:rPr>
            </w:pPr>
            <w:r w:rsidRPr="00EE2197">
              <w:rPr>
                <w:b/>
                <w:sz w:val="22"/>
                <w:szCs w:val="22"/>
              </w:rPr>
              <w:t>3</w:t>
            </w:r>
          </w:p>
        </w:tc>
      </w:tr>
      <w:tr w:rsidR="00336897" w14:paraId="792DD1DA" w14:textId="77777777" w:rsidTr="00336897">
        <w:tc>
          <w:tcPr>
            <w:tcW w:w="3168" w:type="dxa"/>
          </w:tcPr>
          <w:p w14:paraId="250005EE" w14:textId="11AA7DF2" w:rsidR="00336897" w:rsidRDefault="00336897" w:rsidP="00336897">
            <w:pPr>
              <w:autoSpaceDE w:val="0"/>
              <w:autoSpaceDN w:val="0"/>
              <w:adjustRightInd w:val="0"/>
              <w:spacing w:after="0"/>
              <w:jc w:val="center"/>
              <w:rPr>
                <w:sz w:val="22"/>
                <w:szCs w:val="22"/>
              </w:rPr>
            </w:pPr>
            <w:r>
              <w:rPr>
                <w:sz w:val="22"/>
                <w:szCs w:val="22"/>
              </w:rPr>
              <w:t>4</w:t>
            </w:r>
          </w:p>
        </w:tc>
        <w:tc>
          <w:tcPr>
            <w:tcW w:w="2970" w:type="dxa"/>
          </w:tcPr>
          <w:p w14:paraId="0CF04904" w14:textId="22B2BABD" w:rsidR="00336897" w:rsidRPr="00EE2197" w:rsidRDefault="00523AF6" w:rsidP="00336897">
            <w:pPr>
              <w:autoSpaceDE w:val="0"/>
              <w:autoSpaceDN w:val="0"/>
              <w:adjustRightInd w:val="0"/>
              <w:spacing w:after="0"/>
              <w:jc w:val="center"/>
              <w:rPr>
                <w:b/>
                <w:sz w:val="22"/>
                <w:szCs w:val="22"/>
              </w:rPr>
            </w:pPr>
            <w:r w:rsidRPr="00EE2197">
              <w:rPr>
                <w:b/>
                <w:sz w:val="22"/>
                <w:szCs w:val="22"/>
              </w:rPr>
              <w:t>6</w:t>
            </w:r>
          </w:p>
        </w:tc>
      </w:tr>
      <w:tr w:rsidR="00336897" w14:paraId="43E63D94" w14:textId="77777777" w:rsidTr="00336897">
        <w:tc>
          <w:tcPr>
            <w:tcW w:w="3168" w:type="dxa"/>
          </w:tcPr>
          <w:p w14:paraId="66915898" w14:textId="6FD32C76" w:rsidR="00336897" w:rsidRDefault="00336897" w:rsidP="00336897">
            <w:pPr>
              <w:autoSpaceDE w:val="0"/>
              <w:autoSpaceDN w:val="0"/>
              <w:adjustRightInd w:val="0"/>
              <w:spacing w:after="0"/>
              <w:jc w:val="center"/>
              <w:rPr>
                <w:sz w:val="22"/>
                <w:szCs w:val="22"/>
              </w:rPr>
            </w:pPr>
            <w:r>
              <w:rPr>
                <w:sz w:val="22"/>
                <w:szCs w:val="22"/>
              </w:rPr>
              <w:t>5</w:t>
            </w:r>
          </w:p>
        </w:tc>
        <w:tc>
          <w:tcPr>
            <w:tcW w:w="2970" w:type="dxa"/>
          </w:tcPr>
          <w:p w14:paraId="7100B9D6" w14:textId="12CFC8AB" w:rsidR="00336897" w:rsidRPr="00EE2197" w:rsidRDefault="00523AF6" w:rsidP="00336897">
            <w:pPr>
              <w:autoSpaceDE w:val="0"/>
              <w:autoSpaceDN w:val="0"/>
              <w:adjustRightInd w:val="0"/>
              <w:spacing w:after="0"/>
              <w:jc w:val="center"/>
              <w:rPr>
                <w:b/>
                <w:sz w:val="22"/>
                <w:szCs w:val="22"/>
              </w:rPr>
            </w:pPr>
            <w:r w:rsidRPr="00EE2197">
              <w:rPr>
                <w:b/>
                <w:sz w:val="22"/>
                <w:szCs w:val="22"/>
              </w:rPr>
              <w:t>10</w:t>
            </w:r>
          </w:p>
        </w:tc>
      </w:tr>
      <w:tr w:rsidR="00336897" w14:paraId="26358F9C" w14:textId="77777777" w:rsidTr="00336897">
        <w:tc>
          <w:tcPr>
            <w:tcW w:w="3168" w:type="dxa"/>
          </w:tcPr>
          <w:p w14:paraId="464C84FB" w14:textId="135D9994" w:rsidR="00336897" w:rsidRDefault="00336897" w:rsidP="00336897">
            <w:pPr>
              <w:autoSpaceDE w:val="0"/>
              <w:autoSpaceDN w:val="0"/>
              <w:adjustRightInd w:val="0"/>
              <w:spacing w:after="0"/>
              <w:jc w:val="center"/>
              <w:rPr>
                <w:sz w:val="22"/>
                <w:szCs w:val="22"/>
              </w:rPr>
            </w:pPr>
            <w:r>
              <w:rPr>
                <w:sz w:val="22"/>
                <w:szCs w:val="22"/>
              </w:rPr>
              <w:t>10</w:t>
            </w:r>
          </w:p>
        </w:tc>
        <w:tc>
          <w:tcPr>
            <w:tcW w:w="2970" w:type="dxa"/>
          </w:tcPr>
          <w:p w14:paraId="00966F39" w14:textId="5B7A59D0" w:rsidR="00336897" w:rsidRPr="00EE2197" w:rsidRDefault="00523AF6" w:rsidP="00336897">
            <w:pPr>
              <w:autoSpaceDE w:val="0"/>
              <w:autoSpaceDN w:val="0"/>
              <w:adjustRightInd w:val="0"/>
              <w:spacing w:after="0"/>
              <w:jc w:val="center"/>
              <w:rPr>
                <w:b/>
                <w:sz w:val="22"/>
                <w:szCs w:val="22"/>
              </w:rPr>
            </w:pPr>
            <w:r w:rsidRPr="00EE2197">
              <w:rPr>
                <w:b/>
                <w:sz w:val="22"/>
                <w:szCs w:val="22"/>
              </w:rPr>
              <w:t>45</w:t>
            </w:r>
          </w:p>
        </w:tc>
      </w:tr>
      <w:tr w:rsidR="00336897" w14:paraId="66FAF1B2" w14:textId="77777777" w:rsidTr="00336897">
        <w:tc>
          <w:tcPr>
            <w:tcW w:w="3168" w:type="dxa"/>
          </w:tcPr>
          <w:p w14:paraId="3185B08D" w14:textId="44173A77" w:rsidR="00336897" w:rsidRDefault="00336897" w:rsidP="00336897">
            <w:pPr>
              <w:autoSpaceDE w:val="0"/>
              <w:autoSpaceDN w:val="0"/>
              <w:adjustRightInd w:val="0"/>
              <w:spacing w:after="0"/>
              <w:jc w:val="center"/>
              <w:rPr>
                <w:sz w:val="22"/>
                <w:szCs w:val="22"/>
              </w:rPr>
            </w:pPr>
            <w:r>
              <w:rPr>
                <w:sz w:val="22"/>
                <w:szCs w:val="22"/>
              </w:rPr>
              <w:t>100</w:t>
            </w:r>
          </w:p>
        </w:tc>
        <w:tc>
          <w:tcPr>
            <w:tcW w:w="2970" w:type="dxa"/>
          </w:tcPr>
          <w:p w14:paraId="70D2EDD5" w14:textId="1A80FFD8" w:rsidR="00336897" w:rsidRPr="00EE2197" w:rsidRDefault="00523AF6" w:rsidP="00336897">
            <w:pPr>
              <w:autoSpaceDE w:val="0"/>
              <w:autoSpaceDN w:val="0"/>
              <w:adjustRightInd w:val="0"/>
              <w:spacing w:after="0"/>
              <w:jc w:val="center"/>
              <w:rPr>
                <w:b/>
                <w:sz w:val="22"/>
                <w:szCs w:val="22"/>
              </w:rPr>
            </w:pPr>
            <w:r w:rsidRPr="00EE2197">
              <w:rPr>
                <w:b/>
                <w:sz w:val="22"/>
                <w:szCs w:val="22"/>
              </w:rPr>
              <w:t>4950</w:t>
            </w:r>
          </w:p>
        </w:tc>
      </w:tr>
    </w:tbl>
    <w:p w14:paraId="357BD996" w14:textId="77777777" w:rsidR="00336897" w:rsidRDefault="00336897" w:rsidP="00336897">
      <w:pPr>
        <w:autoSpaceDE w:val="0"/>
        <w:autoSpaceDN w:val="0"/>
        <w:adjustRightInd w:val="0"/>
        <w:spacing w:after="0"/>
        <w:rPr>
          <w:sz w:val="22"/>
          <w:szCs w:val="22"/>
        </w:rPr>
      </w:pPr>
    </w:p>
    <w:p w14:paraId="2E9C7DA0" w14:textId="0BFBB8A7" w:rsidR="00523AF6" w:rsidRDefault="00EE2197" w:rsidP="00336897">
      <w:pPr>
        <w:autoSpaceDE w:val="0"/>
        <w:autoSpaceDN w:val="0"/>
        <w:adjustRightInd w:val="0"/>
        <w:spacing w:after="0"/>
        <w:rPr>
          <w:sz w:val="22"/>
          <w:szCs w:val="22"/>
        </w:rPr>
      </w:pPr>
      <w:r>
        <w:rPr>
          <w:sz w:val="22"/>
          <w:szCs w:val="22"/>
        </w:rPr>
        <w:t>6.3</w:t>
      </w:r>
      <w:r w:rsidR="00336897">
        <w:rPr>
          <w:sz w:val="22"/>
          <w:szCs w:val="22"/>
        </w:rPr>
        <w:t xml:space="preserve">) </w:t>
      </w:r>
      <w:proofErr w:type="gramStart"/>
      <w:r w:rsidR="00336897">
        <w:rPr>
          <w:sz w:val="22"/>
          <w:szCs w:val="22"/>
        </w:rPr>
        <w:t>Look</w:t>
      </w:r>
      <w:proofErr w:type="gramEnd"/>
      <w:r w:rsidR="00336897">
        <w:rPr>
          <w:sz w:val="22"/>
          <w:szCs w:val="22"/>
        </w:rPr>
        <w:t xml:space="preserve"> up the number of connections (wires) for a fully-connected network (also called a fully-connected graph). If the number of nodes is N, write the formula for the number of connectio</w:t>
      </w:r>
      <w:r w:rsidR="00F35433">
        <w:rPr>
          <w:sz w:val="22"/>
          <w:szCs w:val="22"/>
        </w:rPr>
        <w:t>ns, C. Check the answer from the formula with your table entries for 2, 3, and 4. Complete the table above for 5, 10, and 100 using the formula.</w:t>
      </w:r>
    </w:p>
    <w:p w14:paraId="38370503" w14:textId="77777777" w:rsidR="00523AF6" w:rsidRDefault="00523AF6" w:rsidP="00336897">
      <w:pPr>
        <w:autoSpaceDE w:val="0"/>
        <w:autoSpaceDN w:val="0"/>
        <w:adjustRightInd w:val="0"/>
        <w:spacing w:after="0"/>
        <w:rPr>
          <w:sz w:val="22"/>
          <w:szCs w:val="22"/>
        </w:rPr>
      </w:pPr>
    </w:p>
    <w:p w14:paraId="2355981B" w14:textId="663E1CC6" w:rsidR="00336897" w:rsidRPr="008936D9" w:rsidRDefault="00523AF6" w:rsidP="00F35433">
      <w:pPr>
        <w:autoSpaceDE w:val="0"/>
        <w:autoSpaceDN w:val="0"/>
        <w:adjustRightInd w:val="0"/>
        <w:spacing w:after="0"/>
        <w:ind w:firstLine="720"/>
        <w:rPr>
          <w:b/>
          <w:sz w:val="22"/>
          <w:szCs w:val="22"/>
          <w:u w:val="single"/>
        </w:rPr>
      </w:pPr>
      <w:r w:rsidRPr="008936D9">
        <w:rPr>
          <w:b/>
          <w:sz w:val="22"/>
          <w:szCs w:val="22"/>
          <w:u w:val="single"/>
        </w:rPr>
        <w:t>C = n*(n-1)/2</w:t>
      </w:r>
    </w:p>
    <w:p w14:paraId="772AA2B5" w14:textId="77777777" w:rsidR="009F3651" w:rsidRDefault="009F3651" w:rsidP="00B0161A">
      <w:pPr>
        <w:autoSpaceDE w:val="0"/>
        <w:autoSpaceDN w:val="0"/>
        <w:adjustRightInd w:val="0"/>
        <w:spacing w:after="0"/>
        <w:rPr>
          <w:sz w:val="22"/>
          <w:szCs w:val="22"/>
        </w:rPr>
      </w:pPr>
    </w:p>
    <w:p w14:paraId="39B0EB7F" w14:textId="7D54054A" w:rsidR="009F3651" w:rsidRDefault="009F3651" w:rsidP="00B0161A">
      <w:pPr>
        <w:autoSpaceDE w:val="0"/>
        <w:autoSpaceDN w:val="0"/>
        <w:adjustRightInd w:val="0"/>
        <w:spacing w:after="0"/>
        <w:rPr>
          <w:sz w:val="22"/>
          <w:szCs w:val="22"/>
        </w:rPr>
      </w:pPr>
      <w:r>
        <w:rPr>
          <w:noProof/>
          <w:lang w:eastAsia="zh-TW"/>
        </w:rPr>
        <w:drawing>
          <wp:inline distT="0" distB="0" distL="0" distR="0" wp14:anchorId="1B5BF187" wp14:editId="3F9C322F">
            <wp:extent cx="2371240" cy="203143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2113" cy="2032185"/>
                    </a:xfrm>
                    <a:prstGeom prst="rect">
                      <a:avLst/>
                    </a:prstGeom>
                  </pic:spPr>
                </pic:pic>
              </a:graphicData>
            </a:graphic>
          </wp:inline>
        </w:drawing>
      </w:r>
    </w:p>
    <w:p w14:paraId="534736A3" w14:textId="77777777" w:rsidR="009F3651" w:rsidRDefault="009F3651" w:rsidP="00B0161A">
      <w:pPr>
        <w:autoSpaceDE w:val="0"/>
        <w:autoSpaceDN w:val="0"/>
        <w:adjustRightInd w:val="0"/>
        <w:spacing w:after="0"/>
        <w:rPr>
          <w:sz w:val="22"/>
          <w:szCs w:val="22"/>
        </w:rPr>
      </w:pPr>
    </w:p>
    <w:p w14:paraId="6E07DA56" w14:textId="77777777" w:rsidR="009F3651" w:rsidRDefault="009F3651" w:rsidP="00B0161A">
      <w:pPr>
        <w:autoSpaceDE w:val="0"/>
        <w:autoSpaceDN w:val="0"/>
        <w:adjustRightInd w:val="0"/>
        <w:spacing w:after="0"/>
        <w:rPr>
          <w:sz w:val="22"/>
          <w:szCs w:val="22"/>
        </w:rPr>
      </w:pPr>
    </w:p>
    <w:p w14:paraId="2F647CF6" w14:textId="44D6EFE9" w:rsidR="00016976" w:rsidRPr="0005273D" w:rsidRDefault="00016976" w:rsidP="00016976">
      <w:pPr>
        <w:rPr>
          <w:b/>
          <w:sz w:val="22"/>
          <w:szCs w:val="22"/>
          <w:u w:val="single"/>
        </w:rPr>
      </w:pPr>
      <w:proofErr w:type="gramStart"/>
      <w:r>
        <w:rPr>
          <w:b/>
          <w:sz w:val="22"/>
          <w:szCs w:val="22"/>
          <w:u w:val="single"/>
        </w:rPr>
        <w:t>Exercise 7</w:t>
      </w:r>
      <w:r w:rsidRPr="0005273D">
        <w:rPr>
          <w:b/>
          <w:sz w:val="22"/>
          <w:szCs w:val="22"/>
          <w:u w:val="single"/>
        </w:rPr>
        <w:t>.</w:t>
      </w:r>
      <w:proofErr w:type="gramEnd"/>
    </w:p>
    <w:p w14:paraId="6B9A3C48" w14:textId="450F64C4" w:rsidR="00016976" w:rsidRPr="00016976" w:rsidRDefault="00016976" w:rsidP="00016976">
      <w:pPr>
        <w:autoSpaceDE w:val="0"/>
        <w:autoSpaceDN w:val="0"/>
        <w:adjustRightInd w:val="0"/>
        <w:spacing w:after="0"/>
        <w:rPr>
          <w:sz w:val="22"/>
          <w:szCs w:val="22"/>
        </w:rPr>
      </w:pPr>
      <w:r>
        <w:rPr>
          <w:sz w:val="22"/>
          <w:szCs w:val="22"/>
        </w:rPr>
        <w:t>7.</w:t>
      </w:r>
      <w:r w:rsidRPr="00016976">
        <w:rPr>
          <w:sz w:val="22"/>
          <w:szCs w:val="22"/>
        </w:rPr>
        <w:t xml:space="preserve">1) List one major advantage of a directly connected network. </w:t>
      </w:r>
    </w:p>
    <w:p w14:paraId="170797DC" w14:textId="77777777" w:rsidR="00016976" w:rsidRDefault="00016976" w:rsidP="00016976">
      <w:pPr>
        <w:autoSpaceDE w:val="0"/>
        <w:autoSpaceDN w:val="0"/>
        <w:adjustRightInd w:val="0"/>
        <w:spacing w:after="0"/>
        <w:rPr>
          <w:sz w:val="22"/>
          <w:szCs w:val="22"/>
        </w:rPr>
      </w:pPr>
    </w:p>
    <w:p w14:paraId="3F66C561" w14:textId="1D7A4501" w:rsidR="007C1DFD" w:rsidRPr="008936D9" w:rsidRDefault="007C1DFD" w:rsidP="00016976">
      <w:pPr>
        <w:autoSpaceDE w:val="0"/>
        <w:autoSpaceDN w:val="0"/>
        <w:adjustRightInd w:val="0"/>
        <w:spacing w:after="0"/>
        <w:rPr>
          <w:sz w:val="22"/>
          <w:szCs w:val="22"/>
          <w:u w:val="single"/>
        </w:rPr>
      </w:pPr>
      <w:r w:rsidRPr="008936D9">
        <w:rPr>
          <w:sz w:val="22"/>
          <w:szCs w:val="22"/>
          <w:u w:val="single"/>
        </w:rPr>
        <w:t>No single point failure</w:t>
      </w:r>
      <w:r w:rsidR="00EE2197" w:rsidRPr="008936D9">
        <w:rPr>
          <w:sz w:val="22"/>
          <w:szCs w:val="22"/>
          <w:u w:val="single"/>
        </w:rPr>
        <w:t>.  No routing needed.</w:t>
      </w:r>
      <w:r w:rsidR="00F35433">
        <w:rPr>
          <w:sz w:val="22"/>
          <w:szCs w:val="22"/>
          <w:u w:val="single"/>
        </w:rPr>
        <w:t xml:space="preserve"> </w:t>
      </w:r>
      <w:proofErr w:type="gramStart"/>
      <w:r w:rsidR="00F35433">
        <w:rPr>
          <w:sz w:val="22"/>
          <w:szCs w:val="22"/>
          <w:u w:val="single"/>
        </w:rPr>
        <w:t>Very fast since only on hop.</w:t>
      </w:r>
      <w:proofErr w:type="gramEnd"/>
    </w:p>
    <w:p w14:paraId="1C623764" w14:textId="77777777" w:rsidR="00016976" w:rsidRPr="00016976" w:rsidRDefault="00016976" w:rsidP="00016976">
      <w:pPr>
        <w:autoSpaceDE w:val="0"/>
        <w:autoSpaceDN w:val="0"/>
        <w:adjustRightInd w:val="0"/>
        <w:spacing w:after="0"/>
        <w:rPr>
          <w:sz w:val="22"/>
          <w:szCs w:val="22"/>
        </w:rPr>
      </w:pPr>
    </w:p>
    <w:p w14:paraId="7EF3C9AC" w14:textId="6F9C727A" w:rsidR="00016976" w:rsidRPr="00016976" w:rsidRDefault="00016976" w:rsidP="00016976">
      <w:pPr>
        <w:autoSpaceDE w:val="0"/>
        <w:autoSpaceDN w:val="0"/>
        <w:adjustRightInd w:val="0"/>
        <w:spacing w:after="0"/>
        <w:rPr>
          <w:sz w:val="22"/>
          <w:szCs w:val="22"/>
        </w:rPr>
      </w:pPr>
      <w:r>
        <w:rPr>
          <w:sz w:val="22"/>
          <w:szCs w:val="22"/>
        </w:rPr>
        <w:t>7.</w:t>
      </w:r>
      <w:r w:rsidRPr="00016976">
        <w:rPr>
          <w:sz w:val="22"/>
          <w:szCs w:val="22"/>
        </w:rPr>
        <w:t xml:space="preserve">2) List one major disadvantage of a directly connected network. </w:t>
      </w:r>
    </w:p>
    <w:p w14:paraId="698CBD39" w14:textId="77777777" w:rsidR="00016976" w:rsidRPr="00016976" w:rsidRDefault="00016976" w:rsidP="00016976">
      <w:pPr>
        <w:autoSpaceDE w:val="0"/>
        <w:autoSpaceDN w:val="0"/>
        <w:adjustRightInd w:val="0"/>
        <w:spacing w:after="0"/>
        <w:rPr>
          <w:sz w:val="22"/>
          <w:szCs w:val="22"/>
        </w:rPr>
      </w:pPr>
    </w:p>
    <w:p w14:paraId="40F80B3F" w14:textId="76B5F553" w:rsidR="00016976" w:rsidRPr="008936D9" w:rsidRDefault="007C1DFD" w:rsidP="00016976">
      <w:pPr>
        <w:autoSpaceDE w:val="0"/>
        <w:autoSpaceDN w:val="0"/>
        <w:adjustRightInd w:val="0"/>
        <w:spacing w:after="0"/>
        <w:rPr>
          <w:sz w:val="22"/>
          <w:szCs w:val="22"/>
          <w:u w:val="single"/>
        </w:rPr>
      </w:pPr>
      <w:r w:rsidRPr="008936D9">
        <w:rPr>
          <w:sz w:val="22"/>
          <w:szCs w:val="22"/>
          <w:u w:val="single"/>
        </w:rPr>
        <w:t>Cost of so many connections</w:t>
      </w:r>
      <w:r w:rsidR="00F35433">
        <w:rPr>
          <w:sz w:val="22"/>
          <w:szCs w:val="22"/>
          <w:u w:val="single"/>
        </w:rPr>
        <w:t>.</w:t>
      </w:r>
    </w:p>
    <w:p w14:paraId="482C549D" w14:textId="77777777" w:rsidR="007C1DFD" w:rsidRPr="00016976" w:rsidRDefault="007C1DFD" w:rsidP="00016976">
      <w:pPr>
        <w:autoSpaceDE w:val="0"/>
        <w:autoSpaceDN w:val="0"/>
        <w:adjustRightInd w:val="0"/>
        <w:spacing w:after="0"/>
        <w:rPr>
          <w:sz w:val="22"/>
          <w:szCs w:val="22"/>
        </w:rPr>
      </w:pPr>
    </w:p>
    <w:p w14:paraId="3ABBDF5C" w14:textId="7C384A4B" w:rsidR="00016976" w:rsidRPr="00256AB1" w:rsidRDefault="00016976" w:rsidP="00B0161A">
      <w:pPr>
        <w:autoSpaceDE w:val="0"/>
        <w:autoSpaceDN w:val="0"/>
        <w:adjustRightInd w:val="0"/>
        <w:spacing w:after="0"/>
        <w:rPr>
          <w:sz w:val="22"/>
          <w:szCs w:val="22"/>
        </w:rPr>
      </w:pPr>
    </w:p>
    <w:p w14:paraId="4360EF58" w14:textId="5951C4C3" w:rsidR="00E57ACD" w:rsidRPr="00794D58" w:rsidRDefault="00840862" w:rsidP="00E57ACD">
      <w:pPr>
        <w:pStyle w:val="Heading2"/>
        <w:rPr>
          <w:rFonts w:asciiTheme="minorHAnsi" w:hAnsiTheme="minorHAnsi"/>
          <w:sz w:val="22"/>
          <w:szCs w:val="22"/>
          <w:u w:val="single"/>
        </w:rPr>
      </w:pPr>
      <w:r>
        <w:rPr>
          <w:rFonts w:asciiTheme="minorHAnsi" w:hAnsiTheme="minorHAnsi"/>
          <w:sz w:val="22"/>
          <w:szCs w:val="22"/>
          <w:u w:val="single"/>
        </w:rPr>
        <w:t>Part 3</w:t>
      </w:r>
      <w:r w:rsidR="00E57ACD" w:rsidRPr="00794D58">
        <w:rPr>
          <w:rFonts w:asciiTheme="minorHAnsi" w:hAnsiTheme="minorHAnsi"/>
          <w:sz w:val="22"/>
          <w:szCs w:val="22"/>
          <w:u w:val="single"/>
        </w:rPr>
        <w:t xml:space="preserve">: </w:t>
      </w:r>
      <w:r w:rsidR="00016976">
        <w:rPr>
          <w:rFonts w:asciiTheme="minorHAnsi" w:hAnsiTheme="minorHAnsi"/>
          <w:sz w:val="22"/>
          <w:szCs w:val="22"/>
          <w:u w:val="single"/>
        </w:rPr>
        <w:t>Open for anything we want to add.</w:t>
      </w:r>
    </w:p>
    <w:p w14:paraId="671EB1C3" w14:textId="77777777" w:rsidR="00656EC4" w:rsidRDefault="00656EC4" w:rsidP="00F35433">
      <w:pPr>
        <w:rPr>
          <w:sz w:val="22"/>
          <w:szCs w:val="22"/>
        </w:rPr>
      </w:pPr>
    </w:p>
    <w:p w14:paraId="00366358" w14:textId="77777777" w:rsidR="000A5C45" w:rsidRPr="00794D58" w:rsidRDefault="000A5C45" w:rsidP="000A5C45">
      <w:pPr>
        <w:pStyle w:val="Heading2"/>
        <w:rPr>
          <w:rFonts w:asciiTheme="minorHAnsi" w:hAnsiTheme="minorHAnsi"/>
          <w:sz w:val="22"/>
          <w:szCs w:val="22"/>
          <w:u w:val="single"/>
        </w:rPr>
      </w:pPr>
      <w:r>
        <w:rPr>
          <w:rFonts w:asciiTheme="minorHAnsi" w:hAnsiTheme="minorHAnsi"/>
          <w:sz w:val="22"/>
          <w:szCs w:val="22"/>
          <w:u w:val="single"/>
        </w:rPr>
        <w:t>Part 3</w:t>
      </w:r>
      <w:r w:rsidRPr="00794D58">
        <w:rPr>
          <w:rFonts w:asciiTheme="minorHAnsi" w:hAnsiTheme="minorHAnsi"/>
          <w:sz w:val="22"/>
          <w:szCs w:val="22"/>
          <w:u w:val="single"/>
        </w:rPr>
        <w:t xml:space="preserve">: </w:t>
      </w:r>
      <w:r>
        <w:rPr>
          <w:rFonts w:asciiTheme="minorHAnsi" w:hAnsiTheme="minorHAnsi"/>
          <w:sz w:val="22"/>
          <w:szCs w:val="22"/>
          <w:u w:val="single"/>
        </w:rPr>
        <w:t>Some probability things about networks</w:t>
      </w:r>
    </w:p>
    <w:p w14:paraId="418DC610" w14:textId="77777777" w:rsidR="000A5C45" w:rsidRDefault="000A5C45" w:rsidP="000A5C45">
      <w:pPr>
        <w:rPr>
          <w:sz w:val="22"/>
          <w:szCs w:val="22"/>
        </w:rPr>
      </w:pPr>
    </w:p>
    <w:p w14:paraId="76F43C43" w14:textId="77777777" w:rsidR="000A5C45" w:rsidRDefault="000A5C45" w:rsidP="000A5C45">
      <w:pPr>
        <w:rPr>
          <w:b/>
          <w:bCs/>
          <w:u w:val="single"/>
        </w:rPr>
      </w:pPr>
      <w:r>
        <w:rPr>
          <w:b/>
          <w:bCs/>
          <w:u w:val="single"/>
        </w:rPr>
        <w:lastRenderedPageBreak/>
        <w:t>Exercise 8</w:t>
      </w:r>
    </w:p>
    <w:p w14:paraId="7B388313" w14:textId="77777777" w:rsidR="006C7796" w:rsidRDefault="006C7796" w:rsidP="000A5C45">
      <w:pPr>
        <w:rPr>
          <w:bCs/>
        </w:rPr>
      </w:pPr>
    </w:p>
    <w:p w14:paraId="7F358C84" w14:textId="77777777" w:rsidR="006C7796" w:rsidRDefault="006C7796" w:rsidP="006C7796">
      <w:r>
        <w:t xml:space="preserve">8.1) </w:t>
      </w:r>
      <w:proofErr w:type="gramStart"/>
      <w:r>
        <w:t>Suppose</w:t>
      </w:r>
      <w:proofErr w:type="gramEnd"/>
      <w:r>
        <w:t xml:space="preserve"> that there are 2 nodes that want network access on an Ethernet at the same time. Assume that on a collision, each node generates an integer random wait time of from 1 to 10 milliseconds (</w:t>
      </w:r>
      <w:proofErr w:type="spellStart"/>
      <w:r>
        <w:t>ms</w:t>
      </w:r>
      <w:proofErr w:type="spellEnd"/>
      <w:r>
        <w:t>). What is the probability that t</w:t>
      </w:r>
      <w:bookmarkStart w:id="1" w:name="_GoBack"/>
      <w:bookmarkEnd w:id="1"/>
      <w:r>
        <w:t>he two nodes will generate the same random wait time? Hint: Think about how many possibilities there are and how many of these have both times the same. Show you work. A table is useful.</w:t>
      </w:r>
    </w:p>
    <w:p w14:paraId="445CB012" w14:textId="77777777" w:rsidR="006C7796" w:rsidRDefault="006C7796" w:rsidP="006C7796"/>
    <w:p w14:paraId="6260DC28" w14:textId="26EE6376" w:rsidR="006C7796" w:rsidRPr="006C7796" w:rsidRDefault="006C7796" w:rsidP="006C7796">
      <w:pPr>
        <w:rPr>
          <w:u w:val="single"/>
        </w:rPr>
      </w:pPr>
      <w:proofErr w:type="gramStart"/>
      <w:r>
        <w:rPr>
          <w:u w:val="single"/>
        </w:rPr>
        <w:t>100 possibilities.</w:t>
      </w:r>
      <w:proofErr w:type="gramEnd"/>
      <w:r>
        <w:rPr>
          <w:u w:val="single"/>
        </w:rPr>
        <w:t xml:space="preserve"> 10 of them have collisions. E.g., (1</w:t>
      </w:r>
      <w:proofErr w:type="gramStart"/>
      <w:r>
        <w:rPr>
          <w:u w:val="single"/>
        </w:rPr>
        <w:t>,1</w:t>
      </w:r>
      <w:proofErr w:type="gramEnd"/>
      <w:r>
        <w:rPr>
          <w:u w:val="single"/>
        </w:rPr>
        <w:t>), (2,2), etc. Probability of a collision is 10/100 = 0.1</w:t>
      </w:r>
    </w:p>
    <w:p w14:paraId="2CE82F07" w14:textId="77777777" w:rsidR="006C7796" w:rsidRDefault="006C7796" w:rsidP="006C7796"/>
    <w:p w14:paraId="32DB6FA4" w14:textId="77777777" w:rsidR="006C7796" w:rsidRDefault="006C7796" w:rsidP="006C7796">
      <w:r>
        <w:t xml:space="preserve">8.2) </w:t>
      </w:r>
      <w:proofErr w:type="gramStart"/>
      <w:r>
        <w:t>The</w:t>
      </w:r>
      <w:proofErr w:type="gramEnd"/>
      <w:r>
        <w:t xml:space="preserve"> method described in 8.1 may not be very efficient because the nodes may waste a lot of time waiting. That is, they could generate wait times of say 7 and 9 </w:t>
      </w:r>
      <w:proofErr w:type="spellStart"/>
      <w:r>
        <w:t>ms</w:t>
      </w:r>
      <w:proofErr w:type="spellEnd"/>
      <w:r>
        <w:t>, and the wait time may be unused. You could help the situation by changing the integer wait times to 1 to 3 milliseconds, but the chance of collision goes up, so you have to wait again. It can get complicated when there are lots of nodes. If you do choose 1 to 3 milliseconds, what is the probability of 2 nodes generating the same wait time? Same hint as in 8.1.</w:t>
      </w:r>
    </w:p>
    <w:p w14:paraId="3F18DF38" w14:textId="77777777" w:rsidR="006C7796" w:rsidRDefault="006C7796" w:rsidP="006C7796"/>
    <w:p w14:paraId="38384694" w14:textId="2B1801A3" w:rsidR="006C7796" w:rsidRPr="006C7796" w:rsidRDefault="006C7796" w:rsidP="006C7796">
      <w:pPr>
        <w:rPr>
          <w:u w:val="single"/>
        </w:rPr>
      </w:pPr>
      <w:proofErr w:type="gramStart"/>
      <w:r>
        <w:rPr>
          <w:u w:val="single"/>
        </w:rPr>
        <w:t>9 possibilities.</w:t>
      </w:r>
      <w:proofErr w:type="gramEnd"/>
      <w:r>
        <w:rPr>
          <w:u w:val="single"/>
        </w:rPr>
        <w:t xml:space="preserve"> 3 are collision. Probability is 3/9 = 0.333333…</w:t>
      </w:r>
    </w:p>
    <w:p w14:paraId="6A0E3BCC" w14:textId="77777777" w:rsidR="006C7796" w:rsidRDefault="006C7796" w:rsidP="006C7796"/>
    <w:p w14:paraId="4599809F" w14:textId="74E30C6C" w:rsidR="006C7796" w:rsidRDefault="006C7796" w:rsidP="006C7796">
      <w:proofErr w:type="gramStart"/>
      <w:r>
        <w:t>8.3) Repeat 8.2 for 3 nodes.</w:t>
      </w:r>
      <w:proofErr w:type="gramEnd"/>
      <w:r>
        <w:t xml:space="preserve"> In this case, you want the probability that all 3 nodes generate the same wait time, or any two nodes generate the same wait time. Hint: Like in 8.1, consider all of the possibilities. Making a table </w:t>
      </w:r>
      <w:r>
        <w:t>of the possibilities is useful.</w:t>
      </w:r>
    </w:p>
    <w:p w14:paraId="0D93A9BA" w14:textId="77777777" w:rsidR="006C7796" w:rsidRDefault="006C7796" w:rsidP="006C7796"/>
    <w:p w14:paraId="456092DB" w14:textId="34B543D0" w:rsidR="006C7796" w:rsidRPr="006C7796" w:rsidRDefault="006C7796" w:rsidP="006C7796">
      <w:pPr>
        <w:rPr>
          <w:u w:val="single"/>
        </w:rPr>
      </w:pPr>
      <w:proofErr w:type="gramStart"/>
      <w:r>
        <w:rPr>
          <w:u w:val="single"/>
        </w:rPr>
        <w:t>27 possibilities.</w:t>
      </w:r>
      <w:proofErr w:type="gramEnd"/>
      <w:r>
        <w:rPr>
          <w:u w:val="single"/>
        </w:rPr>
        <w:t xml:space="preserve"> 21 are collisions. You can look at the table or use the fact that not to have a collision that all three times must be different. There are 6 ways this can happen leaving 21 that are collision. Probability is 21/27 = 7/9 = 0.77777…</w:t>
      </w:r>
    </w:p>
    <w:p w14:paraId="420970B4" w14:textId="77777777" w:rsidR="006C7796" w:rsidRPr="006C7796" w:rsidRDefault="006C7796" w:rsidP="000A5C45">
      <w:pPr>
        <w:rPr>
          <w:bCs/>
        </w:rPr>
      </w:pPr>
    </w:p>
    <w:sectPr w:rsidR="006C7796" w:rsidRPr="006C7796" w:rsidSect="007A584A">
      <w:headerReference w:type="default" r:id="rId11"/>
      <w:footerReference w:type="even" r:id="rId12"/>
      <w:footerReference w:type="default" r:id="rId13"/>
      <w:footnotePr>
        <w:numFmt w:val="chicago"/>
      </w:footnotePr>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4C30D" w14:textId="77777777" w:rsidR="000605B1" w:rsidRDefault="000605B1" w:rsidP="009762DB">
      <w:r>
        <w:separator/>
      </w:r>
    </w:p>
    <w:p w14:paraId="6EABAFEC" w14:textId="77777777" w:rsidR="000605B1" w:rsidRDefault="000605B1"/>
    <w:p w14:paraId="4B88E7A5" w14:textId="77777777" w:rsidR="000605B1" w:rsidRDefault="000605B1" w:rsidP="00583652"/>
  </w:endnote>
  <w:endnote w:type="continuationSeparator" w:id="0">
    <w:p w14:paraId="47327EBD" w14:textId="77777777" w:rsidR="000605B1" w:rsidRDefault="000605B1" w:rsidP="009762DB">
      <w:r>
        <w:continuationSeparator/>
      </w:r>
    </w:p>
    <w:p w14:paraId="77350108" w14:textId="77777777" w:rsidR="000605B1" w:rsidRDefault="000605B1"/>
    <w:p w14:paraId="47759115" w14:textId="77777777" w:rsidR="000605B1" w:rsidRDefault="000605B1" w:rsidP="0058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GSMinchoE">
    <w:altName w:val="HGS明朝E"/>
    <w:panose1 w:val="02020900000000000000"/>
    <w:charset w:val="80"/>
    <w:family w:val="roman"/>
    <w:pitch w:val="variable"/>
    <w:sig w:usb0="E00002FF" w:usb1="6AC7FDFB" w:usb2="00000012" w:usb3="00000000" w:csb0="0002009F" w:csb1="00000000"/>
  </w:font>
  <w:font w:name="Gill Sans MT">
    <w:panose1 w:val="020B0502020104020203"/>
    <w:charset w:val="00"/>
    <w:family w:val="swiss"/>
    <w:pitch w:val="variable"/>
    <w:sig w:usb0="00000007" w:usb1="00000000" w:usb2="00000000" w:usb3="00000000" w:csb0="00000003" w:csb1="00000000"/>
  </w:font>
  <w:font w:name="Lucida Grande">
    <w:altName w:val="Arial"/>
    <w:charset w:val="00"/>
    <w:family w:val="auto"/>
    <w:pitch w:val="variable"/>
    <w:sig w:usb0="00000000" w:usb1="5000A1FF" w:usb2="00000000" w:usb3="00000000" w:csb0="000001BF" w:csb1="00000000"/>
  </w:font>
  <w:font w:name="Gill Sans">
    <w:altName w:val="Arial"/>
    <w:charset w:val="00"/>
    <w:family w:val="auto"/>
    <w:pitch w:val="variable"/>
    <w:sig w:usb0="80000267" w:usb1="00000000" w:usb2="00000000" w:usb3="00000000" w:csb0="000001F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0330E" w14:textId="77777777" w:rsidR="00656EC4" w:rsidRDefault="00656EC4" w:rsidP="002633E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4CC34A92" w14:textId="77777777" w:rsidR="00656EC4" w:rsidRDefault="00656EC4" w:rsidP="002633EE">
    <w:pPr>
      <w:pStyle w:val="Footer"/>
      <w:ind w:right="360"/>
    </w:pPr>
  </w:p>
  <w:p w14:paraId="7B109C80" w14:textId="77777777" w:rsidR="00656EC4" w:rsidRDefault="00656EC4"/>
  <w:p w14:paraId="4750D60E" w14:textId="77777777" w:rsidR="00656EC4" w:rsidRDefault="00656EC4" w:rsidP="0058365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862DB" w14:textId="3933CDEE" w:rsidR="00656EC4" w:rsidRPr="007E0591" w:rsidRDefault="00656EC4" w:rsidP="002D197F">
    <w:pPr>
      <w:tabs>
        <w:tab w:val="center" w:pos="5040"/>
        <w:tab w:val="right" w:pos="10080"/>
      </w:tabs>
      <w:rPr>
        <w:rFonts w:ascii="Cambria" w:hAnsi="Cambria"/>
        <w:sz w:val="16"/>
        <w:szCs w:val="16"/>
      </w:rPr>
    </w:pPr>
    <w:r w:rsidRPr="007E0591">
      <w:rPr>
        <w:rFonts w:ascii="Cambria" w:hAnsi="Cambria" w:cs="Times New Roman"/>
        <w:sz w:val="20"/>
        <w:szCs w:val="20"/>
      </w:rPr>
      <w:tab/>
    </w:r>
    <w:r w:rsidRPr="007E0591">
      <w:rPr>
        <w:rFonts w:ascii="Cambria" w:hAnsi="Cambria" w:cs="Times New Roman"/>
        <w:sz w:val="16"/>
        <w:szCs w:val="16"/>
      </w:rPr>
      <w:t xml:space="preserve">Page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PAGE </w:instrText>
    </w:r>
    <w:r w:rsidRPr="007E0591">
      <w:rPr>
        <w:rFonts w:ascii="Cambria" w:hAnsi="Cambria" w:cs="Times New Roman"/>
        <w:sz w:val="16"/>
        <w:szCs w:val="16"/>
      </w:rPr>
      <w:fldChar w:fldCharType="separate"/>
    </w:r>
    <w:r w:rsidR="00B35B6D">
      <w:rPr>
        <w:rFonts w:ascii="Cambria" w:hAnsi="Cambria" w:cs="Times New Roman"/>
        <w:noProof/>
        <w:sz w:val="16"/>
        <w:szCs w:val="16"/>
      </w:rPr>
      <w:t>7</w:t>
    </w:r>
    <w:r w:rsidRPr="007E0591">
      <w:rPr>
        <w:rFonts w:ascii="Cambria" w:hAnsi="Cambria" w:cs="Times New Roman"/>
        <w:sz w:val="16"/>
        <w:szCs w:val="16"/>
      </w:rPr>
      <w:fldChar w:fldCharType="end"/>
    </w:r>
    <w:r w:rsidRPr="007E0591">
      <w:rPr>
        <w:rFonts w:ascii="Cambria" w:hAnsi="Cambria" w:cs="Times New Roman"/>
        <w:sz w:val="16"/>
        <w:szCs w:val="16"/>
      </w:rPr>
      <w:t xml:space="preserve"> of </w:t>
    </w:r>
    <w:r w:rsidRPr="007E0591">
      <w:rPr>
        <w:rFonts w:ascii="Cambria" w:hAnsi="Cambria" w:cs="Times New Roman"/>
        <w:sz w:val="16"/>
        <w:szCs w:val="16"/>
      </w:rPr>
      <w:fldChar w:fldCharType="begin"/>
    </w:r>
    <w:r w:rsidRPr="007E0591">
      <w:rPr>
        <w:rFonts w:ascii="Cambria" w:hAnsi="Cambria" w:cs="Times New Roman"/>
        <w:sz w:val="16"/>
        <w:szCs w:val="16"/>
      </w:rPr>
      <w:instrText xml:space="preserve"> NUMPAGES </w:instrText>
    </w:r>
    <w:r w:rsidRPr="007E0591">
      <w:rPr>
        <w:rFonts w:ascii="Cambria" w:hAnsi="Cambria" w:cs="Times New Roman"/>
        <w:sz w:val="16"/>
        <w:szCs w:val="16"/>
      </w:rPr>
      <w:fldChar w:fldCharType="separate"/>
    </w:r>
    <w:r w:rsidR="00B35B6D">
      <w:rPr>
        <w:rFonts w:ascii="Cambria" w:hAnsi="Cambria" w:cs="Times New Roman"/>
        <w:noProof/>
        <w:sz w:val="16"/>
        <w:szCs w:val="16"/>
      </w:rPr>
      <w:t>7</w:t>
    </w:r>
    <w:r w:rsidRPr="007E0591">
      <w:rPr>
        <w:rFonts w:ascii="Cambria" w:hAnsi="Cambria" w:cs="Times New Roman"/>
        <w:sz w:val="16"/>
        <w:szCs w:val="16"/>
      </w:rPr>
      <w:fldChar w:fldCharType="end"/>
    </w:r>
    <w:r w:rsidRPr="007E0591">
      <w:rPr>
        <w:rFonts w:ascii="Cambria" w:hAnsi="Cambria" w:cs="Times New Roman"/>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FEB9A" w14:textId="77777777" w:rsidR="000605B1" w:rsidRDefault="000605B1" w:rsidP="005B7F1F">
      <w:pPr>
        <w:spacing w:after="0"/>
      </w:pPr>
      <w:r>
        <w:separator/>
      </w:r>
    </w:p>
  </w:footnote>
  <w:footnote w:type="continuationSeparator" w:id="0">
    <w:p w14:paraId="170603BB" w14:textId="77777777" w:rsidR="000605B1" w:rsidRDefault="000605B1" w:rsidP="009762DB">
      <w:r>
        <w:continuationSeparator/>
      </w:r>
    </w:p>
    <w:p w14:paraId="5CC9DB46" w14:textId="77777777" w:rsidR="000605B1" w:rsidRDefault="000605B1"/>
    <w:p w14:paraId="46EDEB10" w14:textId="77777777" w:rsidR="000605B1" w:rsidRDefault="000605B1" w:rsidP="0058365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7F518F" w14:textId="260551FF" w:rsidR="00656EC4" w:rsidRPr="007E0591" w:rsidRDefault="00656EC4">
    <w:pPr>
      <w:pStyle w:val="Header"/>
      <w:rPr>
        <w:rFonts w:ascii="Cambria" w:hAnsi="Cambria"/>
        <w:sz w:val="16"/>
        <w:szCs w:val="16"/>
      </w:rPr>
    </w:pPr>
    <w:r>
      <w:rPr>
        <w:rFonts w:ascii="Cambria" w:hAnsi="Cambria"/>
        <w:sz w:val="16"/>
        <w:szCs w:val="16"/>
      </w:rPr>
      <w:t>CSC 101</w:t>
    </w:r>
    <w:r w:rsidRPr="007E0591">
      <w:rPr>
        <w:rFonts w:ascii="Cambria" w:hAnsi="Cambria"/>
        <w:sz w:val="16"/>
        <w:szCs w:val="16"/>
      </w:rPr>
      <w:ptab w:relativeTo="margin" w:alignment="center" w:leader="none"/>
    </w:r>
    <w:r w:rsidRPr="007E0591">
      <w:rPr>
        <w:rFonts w:ascii="Cambria" w:hAnsi="Cambria"/>
        <w:sz w:val="16"/>
        <w:szCs w:val="16"/>
      </w:rPr>
      <w:t>Lab #</w:t>
    </w:r>
    <w:r>
      <w:rPr>
        <w:rFonts w:ascii="Cambria" w:hAnsi="Cambria"/>
        <w:sz w:val="16"/>
        <w:szCs w:val="16"/>
      </w:rPr>
      <w:t>11: Networks</w:t>
    </w:r>
    <w:r w:rsidRPr="007E0591">
      <w:rPr>
        <w:rFonts w:ascii="Cambria" w:hAnsi="Cambria"/>
        <w:sz w:val="16"/>
        <w:szCs w:val="16"/>
      </w:rPr>
      <w:ptab w:relativeTo="margin" w:alignment="right" w:leader="none"/>
    </w:r>
    <w:r w:rsidRPr="007E0591">
      <w:rPr>
        <w:rFonts w:ascii="Cambria" w:hAnsi="Cambria"/>
        <w:sz w:val="16"/>
        <w:szCs w:val="16"/>
      </w:rPr>
      <w:t>Spring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D1F"/>
    <w:multiLevelType w:val="hybridMultilevel"/>
    <w:tmpl w:val="CE182C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2D2D14"/>
    <w:multiLevelType w:val="hybridMultilevel"/>
    <w:tmpl w:val="0BAE88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5B4CAC"/>
    <w:multiLevelType w:val="hybridMultilevel"/>
    <w:tmpl w:val="6280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80C0B"/>
    <w:multiLevelType w:val="hybridMultilevel"/>
    <w:tmpl w:val="59FC7B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936D0"/>
    <w:multiLevelType w:val="hybridMultilevel"/>
    <w:tmpl w:val="14D0E2B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739EE"/>
    <w:multiLevelType w:val="hybridMultilevel"/>
    <w:tmpl w:val="1C0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2400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D0979"/>
    <w:multiLevelType w:val="hybridMultilevel"/>
    <w:tmpl w:val="40DEEDB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D6ACD"/>
    <w:multiLevelType w:val="hybridMultilevel"/>
    <w:tmpl w:val="6666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305B25"/>
    <w:multiLevelType w:val="hybridMultilevel"/>
    <w:tmpl w:val="CF04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34918"/>
    <w:multiLevelType w:val="hybridMultilevel"/>
    <w:tmpl w:val="CC825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E775CE"/>
    <w:multiLevelType w:val="hybridMultilevel"/>
    <w:tmpl w:val="4002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0400D8"/>
    <w:multiLevelType w:val="hybridMultilevel"/>
    <w:tmpl w:val="1A045E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5D3B94"/>
    <w:multiLevelType w:val="multilevel"/>
    <w:tmpl w:val="BED47AEA"/>
    <w:lvl w:ilvl="0">
      <w:start w:val="1"/>
      <w:numFmt w:val="decimal"/>
      <w:lvlText w:val="%1."/>
      <w:lvlJc w:val="left"/>
      <w:pPr>
        <w:ind w:left="420" w:hanging="420"/>
      </w:pPr>
      <w:rPr>
        <w:rFonts w:cs="Times" w:hint="default"/>
        <w:b/>
      </w:rPr>
    </w:lvl>
    <w:lvl w:ilvl="1">
      <w:start w:val="1"/>
      <w:numFmt w:val="decimal"/>
      <w:lvlText w:val="%1.%2)"/>
      <w:lvlJc w:val="left"/>
      <w:pPr>
        <w:ind w:left="420" w:hanging="420"/>
      </w:pPr>
      <w:rPr>
        <w:rFonts w:cs="Times" w:hint="default"/>
        <w:b/>
      </w:rPr>
    </w:lvl>
    <w:lvl w:ilvl="2">
      <w:start w:val="1"/>
      <w:numFmt w:val="decimal"/>
      <w:lvlText w:val="%1.%2)%3."/>
      <w:lvlJc w:val="left"/>
      <w:pPr>
        <w:ind w:left="720" w:hanging="720"/>
      </w:pPr>
      <w:rPr>
        <w:rFonts w:cs="Times" w:hint="default"/>
        <w:b/>
      </w:rPr>
    </w:lvl>
    <w:lvl w:ilvl="3">
      <w:start w:val="1"/>
      <w:numFmt w:val="decimal"/>
      <w:lvlText w:val="%1.%2)%3.%4."/>
      <w:lvlJc w:val="left"/>
      <w:pPr>
        <w:ind w:left="720" w:hanging="720"/>
      </w:pPr>
      <w:rPr>
        <w:rFonts w:cs="Times" w:hint="default"/>
        <w:b/>
      </w:rPr>
    </w:lvl>
    <w:lvl w:ilvl="4">
      <w:start w:val="1"/>
      <w:numFmt w:val="decimal"/>
      <w:lvlText w:val="%1.%2)%3.%4.%5."/>
      <w:lvlJc w:val="left"/>
      <w:pPr>
        <w:ind w:left="1080" w:hanging="1080"/>
      </w:pPr>
      <w:rPr>
        <w:rFonts w:cs="Times" w:hint="default"/>
        <w:b/>
      </w:rPr>
    </w:lvl>
    <w:lvl w:ilvl="5">
      <w:start w:val="1"/>
      <w:numFmt w:val="decimal"/>
      <w:lvlText w:val="%1.%2)%3.%4.%5.%6."/>
      <w:lvlJc w:val="left"/>
      <w:pPr>
        <w:ind w:left="1080" w:hanging="1080"/>
      </w:pPr>
      <w:rPr>
        <w:rFonts w:cs="Times" w:hint="default"/>
        <w:b/>
      </w:rPr>
    </w:lvl>
    <w:lvl w:ilvl="6">
      <w:start w:val="1"/>
      <w:numFmt w:val="decimal"/>
      <w:lvlText w:val="%1.%2)%3.%4.%5.%6.%7."/>
      <w:lvlJc w:val="left"/>
      <w:pPr>
        <w:ind w:left="1440" w:hanging="1440"/>
      </w:pPr>
      <w:rPr>
        <w:rFonts w:cs="Times" w:hint="default"/>
        <w:b/>
      </w:rPr>
    </w:lvl>
    <w:lvl w:ilvl="7">
      <w:start w:val="1"/>
      <w:numFmt w:val="decimal"/>
      <w:lvlText w:val="%1.%2)%3.%4.%5.%6.%7.%8."/>
      <w:lvlJc w:val="left"/>
      <w:pPr>
        <w:ind w:left="1440" w:hanging="1440"/>
      </w:pPr>
      <w:rPr>
        <w:rFonts w:cs="Times" w:hint="default"/>
        <w:b/>
      </w:rPr>
    </w:lvl>
    <w:lvl w:ilvl="8">
      <w:start w:val="1"/>
      <w:numFmt w:val="decimal"/>
      <w:lvlText w:val="%1.%2)%3.%4.%5.%6.%7.%8.%9."/>
      <w:lvlJc w:val="left"/>
      <w:pPr>
        <w:ind w:left="1800" w:hanging="1800"/>
      </w:pPr>
      <w:rPr>
        <w:rFonts w:cs="Times" w:hint="default"/>
        <w:b/>
      </w:rPr>
    </w:lvl>
  </w:abstractNum>
  <w:abstractNum w:abstractNumId="14">
    <w:nsid w:val="38497953"/>
    <w:multiLevelType w:val="hybridMultilevel"/>
    <w:tmpl w:val="8252FC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E770E8"/>
    <w:multiLevelType w:val="hybridMultilevel"/>
    <w:tmpl w:val="509AB1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E744B"/>
    <w:multiLevelType w:val="hybridMultilevel"/>
    <w:tmpl w:val="C0783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A6F41"/>
    <w:multiLevelType w:val="hybridMultilevel"/>
    <w:tmpl w:val="A3F6A978"/>
    <w:lvl w:ilvl="0" w:tplc="A48E572C">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83676C"/>
    <w:multiLevelType w:val="hybridMultilevel"/>
    <w:tmpl w:val="CFC69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C01F23"/>
    <w:multiLevelType w:val="hybridMultilevel"/>
    <w:tmpl w:val="745C4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ADB6BBA"/>
    <w:multiLevelType w:val="hybridMultilevel"/>
    <w:tmpl w:val="095A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284F3B"/>
    <w:multiLevelType w:val="hybridMultilevel"/>
    <w:tmpl w:val="C71E5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656AB"/>
    <w:multiLevelType w:val="hybridMultilevel"/>
    <w:tmpl w:val="E3D29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715B1D"/>
    <w:multiLevelType w:val="hybridMultilevel"/>
    <w:tmpl w:val="59884D34"/>
    <w:lvl w:ilvl="0" w:tplc="04090017">
      <w:start w:val="1"/>
      <w:numFmt w:val="lowerLetter"/>
      <w:lvlText w:val="%1)"/>
      <w:lvlJc w:val="left"/>
      <w:pPr>
        <w:ind w:left="720" w:hanging="360"/>
      </w:pPr>
    </w:lvl>
    <w:lvl w:ilvl="1" w:tplc="A48E572C">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395974"/>
    <w:multiLevelType w:val="hybridMultilevel"/>
    <w:tmpl w:val="F3744374"/>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A027FB"/>
    <w:multiLevelType w:val="hybridMultilevel"/>
    <w:tmpl w:val="11A2F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1F04E2"/>
    <w:multiLevelType w:val="multilevel"/>
    <w:tmpl w:val="24C4F9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06060A2"/>
    <w:multiLevelType w:val="hybridMultilevel"/>
    <w:tmpl w:val="E856B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74C07"/>
    <w:multiLevelType w:val="hybridMultilevel"/>
    <w:tmpl w:val="AE6CE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E057EB"/>
    <w:multiLevelType w:val="hybridMultilevel"/>
    <w:tmpl w:val="6CE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4F2630"/>
    <w:multiLevelType w:val="hybridMultilevel"/>
    <w:tmpl w:val="9B36C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C92A2D"/>
    <w:multiLevelType w:val="hybridMultilevel"/>
    <w:tmpl w:val="61E03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16"/>
  </w:num>
  <w:num w:numId="4">
    <w:abstractNumId w:val="28"/>
  </w:num>
  <w:num w:numId="5">
    <w:abstractNumId w:val="9"/>
  </w:num>
  <w:num w:numId="6">
    <w:abstractNumId w:val="8"/>
  </w:num>
  <w:num w:numId="7">
    <w:abstractNumId w:val="22"/>
  </w:num>
  <w:num w:numId="8">
    <w:abstractNumId w:val="3"/>
  </w:num>
  <w:num w:numId="9">
    <w:abstractNumId w:val="29"/>
  </w:num>
  <w:num w:numId="10">
    <w:abstractNumId w:val="20"/>
  </w:num>
  <w:num w:numId="11">
    <w:abstractNumId w:val="0"/>
  </w:num>
  <w:num w:numId="12">
    <w:abstractNumId w:val="14"/>
  </w:num>
  <w:num w:numId="13">
    <w:abstractNumId w:val="1"/>
  </w:num>
  <w:num w:numId="14">
    <w:abstractNumId w:val="10"/>
  </w:num>
  <w:num w:numId="15">
    <w:abstractNumId w:val="21"/>
  </w:num>
  <w:num w:numId="16">
    <w:abstractNumId w:val="19"/>
  </w:num>
  <w:num w:numId="17">
    <w:abstractNumId w:val="18"/>
  </w:num>
  <w:num w:numId="18">
    <w:abstractNumId w:val="31"/>
  </w:num>
  <w:num w:numId="19">
    <w:abstractNumId w:val="6"/>
  </w:num>
  <w:num w:numId="20">
    <w:abstractNumId w:val="24"/>
  </w:num>
  <w:num w:numId="21">
    <w:abstractNumId w:val="4"/>
  </w:num>
  <w:num w:numId="22">
    <w:abstractNumId w:val="7"/>
  </w:num>
  <w:num w:numId="23">
    <w:abstractNumId w:val="23"/>
  </w:num>
  <w:num w:numId="24">
    <w:abstractNumId w:val="15"/>
  </w:num>
  <w:num w:numId="25">
    <w:abstractNumId w:val="17"/>
  </w:num>
  <w:num w:numId="26">
    <w:abstractNumId w:val="11"/>
  </w:num>
  <w:num w:numId="27">
    <w:abstractNumId w:val="2"/>
  </w:num>
  <w:num w:numId="28">
    <w:abstractNumId w:val="25"/>
  </w:num>
  <w:num w:numId="29">
    <w:abstractNumId w:val="30"/>
  </w:num>
  <w:num w:numId="30">
    <w:abstractNumId w:val="13"/>
  </w:num>
  <w:num w:numId="31">
    <w:abstractNumId w:val="2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D5"/>
    <w:rsid w:val="00002A85"/>
    <w:rsid w:val="00013151"/>
    <w:rsid w:val="00016976"/>
    <w:rsid w:val="00021963"/>
    <w:rsid w:val="00021EA1"/>
    <w:rsid w:val="00025C4A"/>
    <w:rsid w:val="0002766F"/>
    <w:rsid w:val="00030DB0"/>
    <w:rsid w:val="0003123C"/>
    <w:rsid w:val="000322F2"/>
    <w:rsid w:val="000343DB"/>
    <w:rsid w:val="00036295"/>
    <w:rsid w:val="00041A8E"/>
    <w:rsid w:val="00046C7B"/>
    <w:rsid w:val="00050E93"/>
    <w:rsid w:val="0005273D"/>
    <w:rsid w:val="000530DE"/>
    <w:rsid w:val="00053212"/>
    <w:rsid w:val="0005500E"/>
    <w:rsid w:val="000605B1"/>
    <w:rsid w:val="0006209A"/>
    <w:rsid w:val="00063AD6"/>
    <w:rsid w:val="00065500"/>
    <w:rsid w:val="00071176"/>
    <w:rsid w:val="000742E7"/>
    <w:rsid w:val="00082A9D"/>
    <w:rsid w:val="00084342"/>
    <w:rsid w:val="000845A6"/>
    <w:rsid w:val="0008470C"/>
    <w:rsid w:val="000907B1"/>
    <w:rsid w:val="00091CA3"/>
    <w:rsid w:val="00096EB6"/>
    <w:rsid w:val="000A05CE"/>
    <w:rsid w:val="000A08E5"/>
    <w:rsid w:val="000A0CB0"/>
    <w:rsid w:val="000A1F42"/>
    <w:rsid w:val="000A5C45"/>
    <w:rsid w:val="000B1DE3"/>
    <w:rsid w:val="000C3B1F"/>
    <w:rsid w:val="000D3831"/>
    <w:rsid w:val="000D3FDE"/>
    <w:rsid w:val="000D6A14"/>
    <w:rsid w:val="000E52B8"/>
    <w:rsid w:val="000E6097"/>
    <w:rsid w:val="000F3428"/>
    <w:rsid w:val="000F5D9C"/>
    <w:rsid w:val="000F5DA4"/>
    <w:rsid w:val="001005F5"/>
    <w:rsid w:val="00107A2D"/>
    <w:rsid w:val="00110544"/>
    <w:rsid w:val="00116690"/>
    <w:rsid w:val="00126913"/>
    <w:rsid w:val="00134AA1"/>
    <w:rsid w:val="00140533"/>
    <w:rsid w:val="00141F8E"/>
    <w:rsid w:val="00144169"/>
    <w:rsid w:val="00145F6C"/>
    <w:rsid w:val="00146AA7"/>
    <w:rsid w:val="0015211E"/>
    <w:rsid w:val="00165476"/>
    <w:rsid w:val="00165AEE"/>
    <w:rsid w:val="0017011B"/>
    <w:rsid w:val="00191629"/>
    <w:rsid w:val="001A1502"/>
    <w:rsid w:val="001A367E"/>
    <w:rsid w:val="001A56E5"/>
    <w:rsid w:val="001A7F84"/>
    <w:rsid w:val="001C6123"/>
    <w:rsid w:val="001D0621"/>
    <w:rsid w:val="001D1F80"/>
    <w:rsid w:val="001E7061"/>
    <w:rsid w:val="001F4C9D"/>
    <w:rsid w:val="00202173"/>
    <w:rsid w:val="00202942"/>
    <w:rsid w:val="00204642"/>
    <w:rsid w:val="00206A90"/>
    <w:rsid w:val="00210C1A"/>
    <w:rsid w:val="00212AA5"/>
    <w:rsid w:val="00215045"/>
    <w:rsid w:val="00217C57"/>
    <w:rsid w:val="00222C7E"/>
    <w:rsid w:val="00230563"/>
    <w:rsid w:val="002311AE"/>
    <w:rsid w:val="00231493"/>
    <w:rsid w:val="00235482"/>
    <w:rsid w:val="00237935"/>
    <w:rsid w:val="00240D5C"/>
    <w:rsid w:val="00241F29"/>
    <w:rsid w:val="00242DF2"/>
    <w:rsid w:val="00243208"/>
    <w:rsid w:val="00246B0D"/>
    <w:rsid w:val="002517D8"/>
    <w:rsid w:val="00256601"/>
    <w:rsid w:val="00256AB1"/>
    <w:rsid w:val="00262CA1"/>
    <w:rsid w:val="002633EE"/>
    <w:rsid w:val="002637E7"/>
    <w:rsid w:val="00273CD8"/>
    <w:rsid w:val="00284500"/>
    <w:rsid w:val="002970B1"/>
    <w:rsid w:val="002A3446"/>
    <w:rsid w:val="002A5873"/>
    <w:rsid w:val="002A744F"/>
    <w:rsid w:val="002B0D32"/>
    <w:rsid w:val="002C0B2D"/>
    <w:rsid w:val="002C33DD"/>
    <w:rsid w:val="002C4A68"/>
    <w:rsid w:val="002C613D"/>
    <w:rsid w:val="002D197F"/>
    <w:rsid w:val="002D4198"/>
    <w:rsid w:val="002D4822"/>
    <w:rsid w:val="002D5387"/>
    <w:rsid w:val="002E382E"/>
    <w:rsid w:val="002E5756"/>
    <w:rsid w:val="002F5F2F"/>
    <w:rsid w:val="0030019B"/>
    <w:rsid w:val="00303AAD"/>
    <w:rsid w:val="00307EA4"/>
    <w:rsid w:val="0031092A"/>
    <w:rsid w:val="00310A9F"/>
    <w:rsid w:val="00312FB3"/>
    <w:rsid w:val="003136D3"/>
    <w:rsid w:val="00325A73"/>
    <w:rsid w:val="00330598"/>
    <w:rsid w:val="00330998"/>
    <w:rsid w:val="00331283"/>
    <w:rsid w:val="003327E9"/>
    <w:rsid w:val="00334D48"/>
    <w:rsid w:val="00336897"/>
    <w:rsid w:val="00340ADD"/>
    <w:rsid w:val="00344164"/>
    <w:rsid w:val="0034527C"/>
    <w:rsid w:val="00355790"/>
    <w:rsid w:val="00356F30"/>
    <w:rsid w:val="0035768C"/>
    <w:rsid w:val="00357BD2"/>
    <w:rsid w:val="0036009F"/>
    <w:rsid w:val="00360E0E"/>
    <w:rsid w:val="00363A10"/>
    <w:rsid w:val="00372994"/>
    <w:rsid w:val="003743BE"/>
    <w:rsid w:val="0037462B"/>
    <w:rsid w:val="00377D2E"/>
    <w:rsid w:val="00383784"/>
    <w:rsid w:val="00384B47"/>
    <w:rsid w:val="0038511C"/>
    <w:rsid w:val="00386A3D"/>
    <w:rsid w:val="00387A95"/>
    <w:rsid w:val="00394739"/>
    <w:rsid w:val="00396DD9"/>
    <w:rsid w:val="003A2646"/>
    <w:rsid w:val="003A68D4"/>
    <w:rsid w:val="003B177B"/>
    <w:rsid w:val="003B27A1"/>
    <w:rsid w:val="003B2A32"/>
    <w:rsid w:val="003C72AF"/>
    <w:rsid w:val="003D4FA6"/>
    <w:rsid w:val="003D6944"/>
    <w:rsid w:val="003F09E1"/>
    <w:rsid w:val="003F4871"/>
    <w:rsid w:val="00402B75"/>
    <w:rsid w:val="00427ED3"/>
    <w:rsid w:val="00430077"/>
    <w:rsid w:val="004328C0"/>
    <w:rsid w:val="00436410"/>
    <w:rsid w:val="00436B8C"/>
    <w:rsid w:val="00443979"/>
    <w:rsid w:val="00443C0F"/>
    <w:rsid w:val="004465BE"/>
    <w:rsid w:val="00462E2F"/>
    <w:rsid w:val="00465AAA"/>
    <w:rsid w:val="0046677B"/>
    <w:rsid w:val="00466FD0"/>
    <w:rsid w:val="00467CC8"/>
    <w:rsid w:val="00470057"/>
    <w:rsid w:val="004713AE"/>
    <w:rsid w:val="004716A5"/>
    <w:rsid w:val="004770E0"/>
    <w:rsid w:val="00480B7B"/>
    <w:rsid w:val="0048221D"/>
    <w:rsid w:val="004853C6"/>
    <w:rsid w:val="004901C7"/>
    <w:rsid w:val="00490E30"/>
    <w:rsid w:val="00491913"/>
    <w:rsid w:val="00492093"/>
    <w:rsid w:val="004934AF"/>
    <w:rsid w:val="00493E9B"/>
    <w:rsid w:val="00493FF1"/>
    <w:rsid w:val="00496861"/>
    <w:rsid w:val="004A25FE"/>
    <w:rsid w:val="004A29AA"/>
    <w:rsid w:val="004A2F66"/>
    <w:rsid w:val="004A4F54"/>
    <w:rsid w:val="004A7590"/>
    <w:rsid w:val="004B016A"/>
    <w:rsid w:val="004B25E6"/>
    <w:rsid w:val="004C0D90"/>
    <w:rsid w:val="004C163A"/>
    <w:rsid w:val="004C2CDF"/>
    <w:rsid w:val="004C35D5"/>
    <w:rsid w:val="004C3C42"/>
    <w:rsid w:val="004C754D"/>
    <w:rsid w:val="004C7771"/>
    <w:rsid w:val="004C7951"/>
    <w:rsid w:val="004E1014"/>
    <w:rsid w:val="004E13DF"/>
    <w:rsid w:val="004E32D4"/>
    <w:rsid w:val="004E3A82"/>
    <w:rsid w:val="004E3E3C"/>
    <w:rsid w:val="004E4BFE"/>
    <w:rsid w:val="004E7AC6"/>
    <w:rsid w:val="004F3119"/>
    <w:rsid w:val="004F59D9"/>
    <w:rsid w:val="0050170C"/>
    <w:rsid w:val="00501B6C"/>
    <w:rsid w:val="005046F9"/>
    <w:rsid w:val="0051172F"/>
    <w:rsid w:val="00515385"/>
    <w:rsid w:val="005165A7"/>
    <w:rsid w:val="00523AF6"/>
    <w:rsid w:val="00525497"/>
    <w:rsid w:val="0052669A"/>
    <w:rsid w:val="005305F6"/>
    <w:rsid w:val="00530772"/>
    <w:rsid w:val="005313D8"/>
    <w:rsid w:val="00532B89"/>
    <w:rsid w:val="0053527F"/>
    <w:rsid w:val="0053752B"/>
    <w:rsid w:val="005421F3"/>
    <w:rsid w:val="005445A3"/>
    <w:rsid w:val="005504B2"/>
    <w:rsid w:val="00550F12"/>
    <w:rsid w:val="00552A66"/>
    <w:rsid w:val="00554B5E"/>
    <w:rsid w:val="005552AD"/>
    <w:rsid w:val="00564A81"/>
    <w:rsid w:val="00575367"/>
    <w:rsid w:val="005762EA"/>
    <w:rsid w:val="00580B55"/>
    <w:rsid w:val="00580DCB"/>
    <w:rsid w:val="00580DEE"/>
    <w:rsid w:val="0058350B"/>
    <w:rsid w:val="00583652"/>
    <w:rsid w:val="005837B4"/>
    <w:rsid w:val="00596AB8"/>
    <w:rsid w:val="00597887"/>
    <w:rsid w:val="005B0BC3"/>
    <w:rsid w:val="005B1DE1"/>
    <w:rsid w:val="005B44CF"/>
    <w:rsid w:val="005B4883"/>
    <w:rsid w:val="005B7F1F"/>
    <w:rsid w:val="005C1C2A"/>
    <w:rsid w:val="005D3A69"/>
    <w:rsid w:val="005D3DE0"/>
    <w:rsid w:val="005D79CF"/>
    <w:rsid w:val="005D7DAB"/>
    <w:rsid w:val="005E0BE9"/>
    <w:rsid w:val="005E0E32"/>
    <w:rsid w:val="005E168F"/>
    <w:rsid w:val="005E341E"/>
    <w:rsid w:val="005F05D4"/>
    <w:rsid w:val="005F38A2"/>
    <w:rsid w:val="005F74E6"/>
    <w:rsid w:val="005F7CD8"/>
    <w:rsid w:val="00601D84"/>
    <w:rsid w:val="00601D91"/>
    <w:rsid w:val="0060259C"/>
    <w:rsid w:val="0060374D"/>
    <w:rsid w:val="00603C28"/>
    <w:rsid w:val="00604719"/>
    <w:rsid w:val="00607A32"/>
    <w:rsid w:val="0061026D"/>
    <w:rsid w:val="006125BB"/>
    <w:rsid w:val="00612F06"/>
    <w:rsid w:val="006131B0"/>
    <w:rsid w:val="00616FC2"/>
    <w:rsid w:val="00622A5C"/>
    <w:rsid w:val="00634CB1"/>
    <w:rsid w:val="00646A43"/>
    <w:rsid w:val="00651E20"/>
    <w:rsid w:val="0065340A"/>
    <w:rsid w:val="006555DB"/>
    <w:rsid w:val="00656EC4"/>
    <w:rsid w:val="006633DC"/>
    <w:rsid w:val="00664083"/>
    <w:rsid w:val="006763DC"/>
    <w:rsid w:val="00677305"/>
    <w:rsid w:val="006921EF"/>
    <w:rsid w:val="006A0CC6"/>
    <w:rsid w:val="006A3836"/>
    <w:rsid w:val="006A4168"/>
    <w:rsid w:val="006B6527"/>
    <w:rsid w:val="006B697E"/>
    <w:rsid w:val="006B7246"/>
    <w:rsid w:val="006B7C92"/>
    <w:rsid w:val="006C286E"/>
    <w:rsid w:val="006C7796"/>
    <w:rsid w:val="006D0A7D"/>
    <w:rsid w:val="006D197E"/>
    <w:rsid w:val="006D2F60"/>
    <w:rsid w:val="006D4379"/>
    <w:rsid w:val="006D71F9"/>
    <w:rsid w:val="006E3C0C"/>
    <w:rsid w:val="006E52EC"/>
    <w:rsid w:val="006E5CF4"/>
    <w:rsid w:val="006E61E7"/>
    <w:rsid w:val="006E7B4D"/>
    <w:rsid w:val="006F0C49"/>
    <w:rsid w:val="006F2CD0"/>
    <w:rsid w:val="006F3A5C"/>
    <w:rsid w:val="006F4DB0"/>
    <w:rsid w:val="006F5C02"/>
    <w:rsid w:val="00700D10"/>
    <w:rsid w:val="007044ED"/>
    <w:rsid w:val="0070655E"/>
    <w:rsid w:val="007069B2"/>
    <w:rsid w:val="00711749"/>
    <w:rsid w:val="007121F4"/>
    <w:rsid w:val="0071456A"/>
    <w:rsid w:val="00716988"/>
    <w:rsid w:val="00717037"/>
    <w:rsid w:val="007209B1"/>
    <w:rsid w:val="00723A06"/>
    <w:rsid w:val="007252F6"/>
    <w:rsid w:val="00726524"/>
    <w:rsid w:val="00731576"/>
    <w:rsid w:val="00731A4C"/>
    <w:rsid w:val="00732289"/>
    <w:rsid w:val="007349DB"/>
    <w:rsid w:val="0074168A"/>
    <w:rsid w:val="00743893"/>
    <w:rsid w:val="00743A5C"/>
    <w:rsid w:val="0075280B"/>
    <w:rsid w:val="00752F96"/>
    <w:rsid w:val="007542B7"/>
    <w:rsid w:val="00755969"/>
    <w:rsid w:val="00765335"/>
    <w:rsid w:val="00775AE6"/>
    <w:rsid w:val="00780095"/>
    <w:rsid w:val="00780DE9"/>
    <w:rsid w:val="00781137"/>
    <w:rsid w:val="00782633"/>
    <w:rsid w:val="00784848"/>
    <w:rsid w:val="00793183"/>
    <w:rsid w:val="00794D58"/>
    <w:rsid w:val="00795882"/>
    <w:rsid w:val="007A584A"/>
    <w:rsid w:val="007A6F9C"/>
    <w:rsid w:val="007B0382"/>
    <w:rsid w:val="007B0EFB"/>
    <w:rsid w:val="007B1D69"/>
    <w:rsid w:val="007B5FCC"/>
    <w:rsid w:val="007B780F"/>
    <w:rsid w:val="007C19D6"/>
    <w:rsid w:val="007C1DFD"/>
    <w:rsid w:val="007D2A61"/>
    <w:rsid w:val="007D2EB8"/>
    <w:rsid w:val="007D7F4B"/>
    <w:rsid w:val="007E0591"/>
    <w:rsid w:val="007E14CD"/>
    <w:rsid w:val="007E20A2"/>
    <w:rsid w:val="007E3FBB"/>
    <w:rsid w:val="007E759E"/>
    <w:rsid w:val="007F366E"/>
    <w:rsid w:val="0080000D"/>
    <w:rsid w:val="00801C18"/>
    <w:rsid w:val="00806230"/>
    <w:rsid w:val="00807364"/>
    <w:rsid w:val="00814B4E"/>
    <w:rsid w:val="0081569C"/>
    <w:rsid w:val="00817C24"/>
    <w:rsid w:val="00822784"/>
    <w:rsid w:val="00835BD8"/>
    <w:rsid w:val="00840862"/>
    <w:rsid w:val="0084128A"/>
    <w:rsid w:val="0084636C"/>
    <w:rsid w:val="00851016"/>
    <w:rsid w:val="0085120A"/>
    <w:rsid w:val="00852F4D"/>
    <w:rsid w:val="00860EC6"/>
    <w:rsid w:val="008610D5"/>
    <w:rsid w:val="008679D3"/>
    <w:rsid w:val="0087277D"/>
    <w:rsid w:val="008813E4"/>
    <w:rsid w:val="008824DD"/>
    <w:rsid w:val="00885DD6"/>
    <w:rsid w:val="008932E1"/>
    <w:rsid w:val="008936D9"/>
    <w:rsid w:val="00894642"/>
    <w:rsid w:val="008A5147"/>
    <w:rsid w:val="008B1F1F"/>
    <w:rsid w:val="008B2430"/>
    <w:rsid w:val="008B244F"/>
    <w:rsid w:val="008B3509"/>
    <w:rsid w:val="008B5F32"/>
    <w:rsid w:val="008C1BD3"/>
    <w:rsid w:val="008C39B2"/>
    <w:rsid w:val="008C58A7"/>
    <w:rsid w:val="008C6611"/>
    <w:rsid w:val="008C7E4B"/>
    <w:rsid w:val="008D2664"/>
    <w:rsid w:val="008D2C4D"/>
    <w:rsid w:val="008D5539"/>
    <w:rsid w:val="008E254A"/>
    <w:rsid w:val="008E3960"/>
    <w:rsid w:val="008E3ABB"/>
    <w:rsid w:val="008F2C52"/>
    <w:rsid w:val="008F5967"/>
    <w:rsid w:val="008F5C1F"/>
    <w:rsid w:val="008F75D1"/>
    <w:rsid w:val="008F7B7A"/>
    <w:rsid w:val="0090126A"/>
    <w:rsid w:val="009024BE"/>
    <w:rsid w:val="009029ED"/>
    <w:rsid w:val="009059BF"/>
    <w:rsid w:val="00907B26"/>
    <w:rsid w:val="0091203D"/>
    <w:rsid w:val="00913724"/>
    <w:rsid w:val="00920457"/>
    <w:rsid w:val="00920AD6"/>
    <w:rsid w:val="00923CCE"/>
    <w:rsid w:val="00927913"/>
    <w:rsid w:val="00930011"/>
    <w:rsid w:val="00935635"/>
    <w:rsid w:val="00935D56"/>
    <w:rsid w:val="00937F93"/>
    <w:rsid w:val="0094043B"/>
    <w:rsid w:val="0094294F"/>
    <w:rsid w:val="009478A3"/>
    <w:rsid w:val="009549C4"/>
    <w:rsid w:val="00955060"/>
    <w:rsid w:val="0096329A"/>
    <w:rsid w:val="00965694"/>
    <w:rsid w:val="00965A4D"/>
    <w:rsid w:val="00972209"/>
    <w:rsid w:val="00973628"/>
    <w:rsid w:val="009762DB"/>
    <w:rsid w:val="0097738C"/>
    <w:rsid w:val="00977724"/>
    <w:rsid w:val="00977F7D"/>
    <w:rsid w:val="009815BF"/>
    <w:rsid w:val="0098687D"/>
    <w:rsid w:val="00991C1E"/>
    <w:rsid w:val="00992556"/>
    <w:rsid w:val="009948BE"/>
    <w:rsid w:val="0099654D"/>
    <w:rsid w:val="00997168"/>
    <w:rsid w:val="009A2430"/>
    <w:rsid w:val="009A5502"/>
    <w:rsid w:val="009B218C"/>
    <w:rsid w:val="009B2E0A"/>
    <w:rsid w:val="009B3B5E"/>
    <w:rsid w:val="009B6989"/>
    <w:rsid w:val="009C194B"/>
    <w:rsid w:val="009C49D5"/>
    <w:rsid w:val="009C7ADA"/>
    <w:rsid w:val="009D2A7F"/>
    <w:rsid w:val="009D3F96"/>
    <w:rsid w:val="009E09B9"/>
    <w:rsid w:val="009E1EF0"/>
    <w:rsid w:val="009F15B9"/>
    <w:rsid w:val="009F29E1"/>
    <w:rsid w:val="009F3651"/>
    <w:rsid w:val="009F4532"/>
    <w:rsid w:val="009F55EE"/>
    <w:rsid w:val="00A018DD"/>
    <w:rsid w:val="00A02526"/>
    <w:rsid w:val="00A0729A"/>
    <w:rsid w:val="00A10B6C"/>
    <w:rsid w:val="00A14311"/>
    <w:rsid w:val="00A1511F"/>
    <w:rsid w:val="00A174BB"/>
    <w:rsid w:val="00A21E35"/>
    <w:rsid w:val="00A2496E"/>
    <w:rsid w:val="00A276DF"/>
    <w:rsid w:val="00A308E1"/>
    <w:rsid w:val="00A3630D"/>
    <w:rsid w:val="00A42C3C"/>
    <w:rsid w:val="00A43B2A"/>
    <w:rsid w:val="00A45379"/>
    <w:rsid w:val="00A47FB8"/>
    <w:rsid w:val="00A51359"/>
    <w:rsid w:val="00A5152C"/>
    <w:rsid w:val="00A66B3A"/>
    <w:rsid w:val="00A76918"/>
    <w:rsid w:val="00A96096"/>
    <w:rsid w:val="00AA2F2A"/>
    <w:rsid w:val="00AB223E"/>
    <w:rsid w:val="00AB73A4"/>
    <w:rsid w:val="00AB7472"/>
    <w:rsid w:val="00AD1388"/>
    <w:rsid w:val="00AD2279"/>
    <w:rsid w:val="00AD4C76"/>
    <w:rsid w:val="00AF1576"/>
    <w:rsid w:val="00AF18A5"/>
    <w:rsid w:val="00AF4112"/>
    <w:rsid w:val="00AF449B"/>
    <w:rsid w:val="00AF6BCA"/>
    <w:rsid w:val="00B0161A"/>
    <w:rsid w:val="00B11F37"/>
    <w:rsid w:val="00B22425"/>
    <w:rsid w:val="00B24B0A"/>
    <w:rsid w:val="00B25CC3"/>
    <w:rsid w:val="00B33406"/>
    <w:rsid w:val="00B34357"/>
    <w:rsid w:val="00B35B6D"/>
    <w:rsid w:val="00B40375"/>
    <w:rsid w:val="00B462F6"/>
    <w:rsid w:val="00B47D14"/>
    <w:rsid w:val="00B51077"/>
    <w:rsid w:val="00B537C5"/>
    <w:rsid w:val="00B62E06"/>
    <w:rsid w:val="00B6367C"/>
    <w:rsid w:val="00B67889"/>
    <w:rsid w:val="00B806ED"/>
    <w:rsid w:val="00B931EC"/>
    <w:rsid w:val="00B93A66"/>
    <w:rsid w:val="00BA1D1C"/>
    <w:rsid w:val="00BA4097"/>
    <w:rsid w:val="00BB2491"/>
    <w:rsid w:val="00BB2914"/>
    <w:rsid w:val="00BB4D93"/>
    <w:rsid w:val="00BC1DF9"/>
    <w:rsid w:val="00BD07E7"/>
    <w:rsid w:val="00BD37AE"/>
    <w:rsid w:val="00BD6233"/>
    <w:rsid w:val="00BD7ACA"/>
    <w:rsid w:val="00BD7D4A"/>
    <w:rsid w:val="00BF1A9F"/>
    <w:rsid w:val="00BF407F"/>
    <w:rsid w:val="00C027F0"/>
    <w:rsid w:val="00C05B3B"/>
    <w:rsid w:val="00C10214"/>
    <w:rsid w:val="00C17D36"/>
    <w:rsid w:val="00C22E72"/>
    <w:rsid w:val="00C315D3"/>
    <w:rsid w:val="00C33A15"/>
    <w:rsid w:val="00C34BBF"/>
    <w:rsid w:val="00C5302E"/>
    <w:rsid w:val="00C54EDF"/>
    <w:rsid w:val="00C635FF"/>
    <w:rsid w:val="00C66096"/>
    <w:rsid w:val="00C71A08"/>
    <w:rsid w:val="00C72015"/>
    <w:rsid w:val="00C742D3"/>
    <w:rsid w:val="00C77079"/>
    <w:rsid w:val="00C80676"/>
    <w:rsid w:val="00C80847"/>
    <w:rsid w:val="00C82E1D"/>
    <w:rsid w:val="00C90C74"/>
    <w:rsid w:val="00C9228B"/>
    <w:rsid w:val="00C92E24"/>
    <w:rsid w:val="00C97947"/>
    <w:rsid w:val="00CA47B2"/>
    <w:rsid w:val="00CA49B3"/>
    <w:rsid w:val="00CA50A0"/>
    <w:rsid w:val="00CA7305"/>
    <w:rsid w:val="00CB4C99"/>
    <w:rsid w:val="00CB7490"/>
    <w:rsid w:val="00CC6B42"/>
    <w:rsid w:val="00CD184D"/>
    <w:rsid w:val="00CD32E4"/>
    <w:rsid w:val="00CD700C"/>
    <w:rsid w:val="00CD7CC4"/>
    <w:rsid w:val="00CE4DC0"/>
    <w:rsid w:val="00CE588A"/>
    <w:rsid w:val="00CF1242"/>
    <w:rsid w:val="00CF4946"/>
    <w:rsid w:val="00CF545B"/>
    <w:rsid w:val="00CF7D10"/>
    <w:rsid w:val="00D043BD"/>
    <w:rsid w:val="00D052E2"/>
    <w:rsid w:val="00D07EFD"/>
    <w:rsid w:val="00D120E1"/>
    <w:rsid w:val="00D143AC"/>
    <w:rsid w:val="00D15D01"/>
    <w:rsid w:val="00D21AFE"/>
    <w:rsid w:val="00D23168"/>
    <w:rsid w:val="00D235C0"/>
    <w:rsid w:val="00D25CFB"/>
    <w:rsid w:val="00D267BD"/>
    <w:rsid w:val="00D40E49"/>
    <w:rsid w:val="00D41B9D"/>
    <w:rsid w:val="00D460F7"/>
    <w:rsid w:val="00D5070B"/>
    <w:rsid w:val="00D52A47"/>
    <w:rsid w:val="00D55E56"/>
    <w:rsid w:val="00D61B4A"/>
    <w:rsid w:val="00D70A68"/>
    <w:rsid w:val="00D71F29"/>
    <w:rsid w:val="00D75F97"/>
    <w:rsid w:val="00D765E0"/>
    <w:rsid w:val="00D8293A"/>
    <w:rsid w:val="00D82FF0"/>
    <w:rsid w:val="00D85FAF"/>
    <w:rsid w:val="00D90670"/>
    <w:rsid w:val="00D926B8"/>
    <w:rsid w:val="00D93648"/>
    <w:rsid w:val="00D9437D"/>
    <w:rsid w:val="00DA3DD6"/>
    <w:rsid w:val="00DA59E5"/>
    <w:rsid w:val="00DB0E64"/>
    <w:rsid w:val="00DB3C75"/>
    <w:rsid w:val="00DB3E4E"/>
    <w:rsid w:val="00DC09A8"/>
    <w:rsid w:val="00DC19E7"/>
    <w:rsid w:val="00DC5096"/>
    <w:rsid w:val="00DC5F6E"/>
    <w:rsid w:val="00DE1BD0"/>
    <w:rsid w:val="00DF1264"/>
    <w:rsid w:val="00DF4BDE"/>
    <w:rsid w:val="00E05EF0"/>
    <w:rsid w:val="00E117B3"/>
    <w:rsid w:val="00E168F7"/>
    <w:rsid w:val="00E177B6"/>
    <w:rsid w:val="00E32E93"/>
    <w:rsid w:val="00E3594E"/>
    <w:rsid w:val="00E37981"/>
    <w:rsid w:val="00E43490"/>
    <w:rsid w:val="00E510B1"/>
    <w:rsid w:val="00E57ACD"/>
    <w:rsid w:val="00E60575"/>
    <w:rsid w:val="00E62166"/>
    <w:rsid w:val="00E631A3"/>
    <w:rsid w:val="00E64310"/>
    <w:rsid w:val="00E64753"/>
    <w:rsid w:val="00E64860"/>
    <w:rsid w:val="00E72D7A"/>
    <w:rsid w:val="00E739DA"/>
    <w:rsid w:val="00E81722"/>
    <w:rsid w:val="00E81DA4"/>
    <w:rsid w:val="00E83472"/>
    <w:rsid w:val="00E85376"/>
    <w:rsid w:val="00E8709C"/>
    <w:rsid w:val="00E9679C"/>
    <w:rsid w:val="00E96F15"/>
    <w:rsid w:val="00EA51ED"/>
    <w:rsid w:val="00EA77E3"/>
    <w:rsid w:val="00EB079C"/>
    <w:rsid w:val="00EB15DA"/>
    <w:rsid w:val="00EB2712"/>
    <w:rsid w:val="00EB349A"/>
    <w:rsid w:val="00EB38FB"/>
    <w:rsid w:val="00EC2104"/>
    <w:rsid w:val="00EC395B"/>
    <w:rsid w:val="00EC4D47"/>
    <w:rsid w:val="00EC5DF4"/>
    <w:rsid w:val="00ED27DE"/>
    <w:rsid w:val="00ED6A8A"/>
    <w:rsid w:val="00EE0021"/>
    <w:rsid w:val="00EE0B90"/>
    <w:rsid w:val="00EE0E07"/>
    <w:rsid w:val="00EE203A"/>
    <w:rsid w:val="00EE2197"/>
    <w:rsid w:val="00EE2BC0"/>
    <w:rsid w:val="00EF66FC"/>
    <w:rsid w:val="00EF7A4D"/>
    <w:rsid w:val="00F02451"/>
    <w:rsid w:val="00F056DE"/>
    <w:rsid w:val="00F10C42"/>
    <w:rsid w:val="00F1220A"/>
    <w:rsid w:val="00F133D1"/>
    <w:rsid w:val="00F14DD5"/>
    <w:rsid w:val="00F1672A"/>
    <w:rsid w:val="00F302A8"/>
    <w:rsid w:val="00F35433"/>
    <w:rsid w:val="00F436F5"/>
    <w:rsid w:val="00F438A8"/>
    <w:rsid w:val="00F43A3E"/>
    <w:rsid w:val="00F43F73"/>
    <w:rsid w:val="00F73584"/>
    <w:rsid w:val="00F77270"/>
    <w:rsid w:val="00F80611"/>
    <w:rsid w:val="00F81D8E"/>
    <w:rsid w:val="00F82C3F"/>
    <w:rsid w:val="00F86977"/>
    <w:rsid w:val="00F9350D"/>
    <w:rsid w:val="00F94EE0"/>
    <w:rsid w:val="00F96F51"/>
    <w:rsid w:val="00F975A1"/>
    <w:rsid w:val="00FA14BF"/>
    <w:rsid w:val="00FA1582"/>
    <w:rsid w:val="00FA19C3"/>
    <w:rsid w:val="00FA29A8"/>
    <w:rsid w:val="00FA7D21"/>
    <w:rsid w:val="00FB0996"/>
    <w:rsid w:val="00FB6C56"/>
    <w:rsid w:val="00FB7938"/>
    <w:rsid w:val="00FC32BB"/>
    <w:rsid w:val="00FC717F"/>
    <w:rsid w:val="00FD14FE"/>
    <w:rsid w:val="00FD1ED7"/>
    <w:rsid w:val="00FE7928"/>
    <w:rsid w:val="00FF4333"/>
    <w:rsid w:val="00FF4422"/>
    <w:rsid w:val="00FF7A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229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490"/>
    <w:pPr>
      <w:spacing w:after="120"/>
    </w:pPr>
  </w:style>
  <w:style w:type="paragraph" w:styleId="Heading1">
    <w:name w:val="heading 1"/>
    <w:basedOn w:val="Normal"/>
    <w:next w:val="Normal"/>
    <w:link w:val="Heading1Char"/>
    <w:uiPriority w:val="9"/>
    <w:qFormat/>
    <w:rsid w:val="005B7F1F"/>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55790"/>
    <w:pPr>
      <w:keepNext/>
      <w:keepLines/>
      <w:widowControl w:val="0"/>
      <w:pBdr>
        <w:top w:val="single" w:sz="4" w:space="1" w:color="auto"/>
      </w:pBd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B488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2DB"/>
    <w:pPr>
      <w:tabs>
        <w:tab w:val="center" w:pos="4320"/>
        <w:tab w:val="right" w:pos="8640"/>
      </w:tabs>
    </w:pPr>
  </w:style>
  <w:style w:type="character" w:customStyle="1" w:styleId="HeaderChar">
    <w:name w:val="Header Char"/>
    <w:basedOn w:val="DefaultParagraphFont"/>
    <w:link w:val="Header"/>
    <w:uiPriority w:val="99"/>
    <w:rsid w:val="009762DB"/>
  </w:style>
  <w:style w:type="paragraph" w:styleId="Footer">
    <w:name w:val="footer"/>
    <w:basedOn w:val="Normal"/>
    <w:link w:val="FooterChar"/>
    <w:uiPriority w:val="99"/>
    <w:unhideWhenUsed/>
    <w:rsid w:val="009762DB"/>
    <w:pPr>
      <w:tabs>
        <w:tab w:val="center" w:pos="4320"/>
        <w:tab w:val="right" w:pos="8640"/>
      </w:tabs>
    </w:pPr>
  </w:style>
  <w:style w:type="character" w:customStyle="1" w:styleId="FooterChar">
    <w:name w:val="Footer Char"/>
    <w:basedOn w:val="DefaultParagraphFont"/>
    <w:link w:val="Footer"/>
    <w:uiPriority w:val="99"/>
    <w:rsid w:val="009762DB"/>
  </w:style>
  <w:style w:type="character" w:styleId="PageNumber">
    <w:name w:val="page number"/>
    <w:basedOn w:val="DefaultParagraphFont"/>
    <w:uiPriority w:val="99"/>
    <w:unhideWhenUsed/>
    <w:rsid w:val="009762DB"/>
  </w:style>
  <w:style w:type="paragraph" w:styleId="Title">
    <w:name w:val="Title"/>
    <w:basedOn w:val="Normal"/>
    <w:next w:val="Normal"/>
    <w:link w:val="TitleChar"/>
    <w:uiPriority w:val="10"/>
    <w:qFormat/>
    <w:rsid w:val="007044ED"/>
    <w:pPr>
      <w:pBdr>
        <w:bottom w:val="single" w:sz="4" w:space="4" w:color="auto"/>
      </w:pBdr>
      <w:tabs>
        <w:tab w:val="right" w:pos="10080"/>
      </w:tabs>
      <w:contextualSpacing/>
    </w:pPr>
    <w:rPr>
      <w:rFonts w:asciiTheme="majorHAnsi" w:eastAsiaTheme="majorEastAsia" w:hAnsiTheme="majorHAnsi" w:cstheme="majorBidi"/>
      <w:color w:val="1B1D3D" w:themeColor="text2" w:themeShade="BF"/>
      <w:spacing w:val="5"/>
      <w:kern w:val="28"/>
      <w:sz w:val="40"/>
      <w:szCs w:val="40"/>
    </w:rPr>
  </w:style>
  <w:style w:type="character" w:customStyle="1" w:styleId="TitleChar">
    <w:name w:val="Title Char"/>
    <w:basedOn w:val="DefaultParagraphFont"/>
    <w:link w:val="Title"/>
    <w:uiPriority w:val="10"/>
    <w:rsid w:val="007044ED"/>
    <w:rPr>
      <w:rFonts w:asciiTheme="majorHAnsi" w:eastAsiaTheme="majorEastAsia" w:hAnsiTheme="majorHAnsi" w:cstheme="majorBidi"/>
      <w:color w:val="1B1D3D" w:themeColor="text2" w:themeShade="BF"/>
      <w:spacing w:val="5"/>
      <w:kern w:val="28"/>
      <w:sz w:val="40"/>
      <w:szCs w:val="40"/>
    </w:rPr>
  </w:style>
  <w:style w:type="paragraph" w:styleId="Subtitle">
    <w:name w:val="Subtitle"/>
    <w:basedOn w:val="Normal"/>
    <w:next w:val="DueDate"/>
    <w:link w:val="SubtitleChar"/>
    <w:uiPriority w:val="11"/>
    <w:qFormat/>
    <w:rsid w:val="00CA50A0"/>
    <w:pPr>
      <w:numPr>
        <w:ilvl w:val="1"/>
      </w:numPr>
      <w:jc w:val="center"/>
    </w:pPr>
    <w:rPr>
      <w:rFonts w:asciiTheme="majorHAnsi" w:eastAsiaTheme="majorEastAsia" w:hAnsiTheme="majorHAnsi" w:cstheme="majorBidi"/>
      <w:i/>
      <w:iCs/>
      <w:spacing w:val="15"/>
      <w:sz w:val="32"/>
      <w:szCs w:val="32"/>
    </w:rPr>
  </w:style>
  <w:style w:type="character" w:customStyle="1" w:styleId="SubtitleChar">
    <w:name w:val="Subtitle Char"/>
    <w:basedOn w:val="DefaultParagraphFont"/>
    <w:link w:val="Subtitle"/>
    <w:uiPriority w:val="11"/>
    <w:rsid w:val="00CA50A0"/>
    <w:rPr>
      <w:rFonts w:asciiTheme="majorHAnsi" w:eastAsiaTheme="majorEastAsia" w:hAnsiTheme="majorHAnsi" w:cstheme="majorBidi"/>
      <w:i/>
      <w:iCs/>
      <w:spacing w:val="15"/>
      <w:sz w:val="32"/>
      <w:szCs w:val="32"/>
    </w:rPr>
  </w:style>
  <w:style w:type="character" w:customStyle="1" w:styleId="Heading1Char">
    <w:name w:val="Heading 1 Char"/>
    <w:basedOn w:val="DefaultParagraphFont"/>
    <w:link w:val="Heading1"/>
    <w:uiPriority w:val="9"/>
    <w:rsid w:val="005B7F1F"/>
    <w:rPr>
      <w:rFonts w:asciiTheme="majorHAnsi" w:eastAsiaTheme="majorEastAsia" w:hAnsiTheme="majorHAnsi" w:cstheme="majorBidi"/>
      <w:b/>
      <w:bCs/>
      <w:sz w:val="32"/>
      <w:szCs w:val="32"/>
    </w:rPr>
  </w:style>
  <w:style w:type="paragraph" w:styleId="FootnoteText">
    <w:name w:val="footnote text"/>
    <w:basedOn w:val="Normal"/>
    <w:link w:val="FootnoteTextChar"/>
    <w:uiPriority w:val="99"/>
    <w:unhideWhenUsed/>
    <w:rsid w:val="00817C24"/>
    <w:rPr>
      <w:sz w:val="20"/>
    </w:rPr>
  </w:style>
  <w:style w:type="character" w:customStyle="1" w:styleId="FootnoteTextChar">
    <w:name w:val="Footnote Text Char"/>
    <w:basedOn w:val="DefaultParagraphFont"/>
    <w:link w:val="FootnoteText"/>
    <w:uiPriority w:val="99"/>
    <w:rsid w:val="00817C24"/>
    <w:rPr>
      <w:sz w:val="20"/>
    </w:rPr>
  </w:style>
  <w:style w:type="character" w:styleId="FootnoteReference">
    <w:name w:val="footnote reference"/>
    <w:basedOn w:val="DefaultParagraphFont"/>
    <w:uiPriority w:val="99"/>
    <w:unhideWhenUsed/>
    <w:rsid w:val="004770E0"/>
    <w:rPr>
      <w:vertAlign w:val="superscript"/>
    </w:rPr>
  </w:style>
  <w:style w:type="character" w:customStyle="1" w:styleId="Heading2Char">
    <w:name w:val="Heading 2 Char"/>
    <w:basedOn w:val="DefaultParagraphFont"/>
    <w:link w:val="Heading2"/>
    <w:uiPriority w:val="9"/>
    <w:rsid w:val="00355790"/>
    <w:rPr>
      <w:rFonts w:asciiTheme="majorHAnsi" w:eastAsiaTheme="majorEastAsia" w:hAnsiTheme="majorHAnsi" w:cstheme="majorBidi"/>
      <w:b/>
      <w:bCs/>
      <w:sz w:val="26"/>
      <w:szCs w:val="26"/>
    </w:rPr>
  </w:style>
  <w:style w:type="paragraph" w:styleId="ListParagraph">
    <w:name w:val="List Paragraph"/>
    <w:basedOn w:val="Normal"/>
    <w:uiPriority w:val="34"/>
    <w:qFormat/>
    <w:rsid w:val="00731A4C"/>
    <w:pPr>
      <w:ind w:left="720"/>
      <w:contextualSpacing/>
    </w:pPr>
  </w:style>
  <w:style w:type="paragraph" w:customStyle="1" w:styleId="QuestionPrompt">
    <w:name w:val="QuestionPrompt"/>
    <w:basedOn w:val="Heading2"/>
    <w:next w:val="Normal"/>
    <w:qFormat/>
    <w:rsid w:val="0053752B"/>
    <w:pPr>
      <w:pBdr>
        <w:top w:val="none" w:sz="0" w:space="0" w:color="auto"/>
      </w:pBdr>
      <w:spacing w:after="120"/>
    </w:pPr>
    <w:rPr>
      <w:color w:val="800000"/>
    </w:rPr>
  </w:style>
  <w:style w:type="character" w:styleId="IntenseEmphasis">
    <w:name w:val="Intense Emphasis"/>
    <w:basedOn w:val="DefaultParagraphFont"/>
    <w:uiPriority w:val="21"/>
    <w:qFormat/>
    <w:rsid w:val="0053527F"/>
    <w:rPr>
      <w:b/>
      <w:bCs/>
      <w:i/>
      <w:iCs/>
      <w:color w:val="629DD1" w:themeColor="accent1"/>
    </w:rPr>
  </w:style>
  <w:style w:type="character" w:styleId="Emphasis">
    <w:name w:val="Emphasis"/>
    <w:basedOn w:val="DefaultParagraphFont"/>
    <w:uiPriority w:val="20"/>
    <w:qFormat/>
    <w:rsid w:val="0053527F"/>
    <w:rPr>
      <w:i/>
      <w:iCs/>
    </w:rPr>
  </w:style>
  <w:style w:type="character" w:styleId="Hyperlink">
    <w:name w:val="Hyperlink"/>
    <w:basedOn w:val="DefaultParagraphFont"/>
    <w:uiPriority w:val="99"/>
    <w:unhideWhenUsed/>
    <w:rsid w:val="00664083"/>
    <w:rPr>
      <w:rFonts w:ascii="Gill Sans MT" w:hAnsi="Gill Sans MT"/>
      <w:color w:val="297FD5" w:themeColor="accent2"/>
      <w:u w:val="single"/>
    </w:rPr>
  </w:style>
  <w:style w:type="character" w:styleId="FollowedHyperlink">
    <w:name w:val="FollowedHyperlink"/>
    <w:basedOn w:val="DefaultParagraphFont"/>
    <w:uiPriority w:val="99"/>
    <w:semiHidden/>
    <w:unhideWhenUsed/>
    <w:rsid w:val="00923CCE"/>
    <w:rPr>
      <w:color w:val="3EBBF0" w:themeColor="followedHyperlink"/>
      <w:u w:val="single"/>
    </w:rPr>
  </w:style>
  <w:style w:type="paragraph" w:styleId="BalloonText">
    <w:name w:val="Balloon Text"/>
    <w:basedOn w:val="Normal"/>
    <w:link w:val="BalloonTextChar"/>
    <w:uiPriority w:val="99"/>
    <w:semiHidden/>
    <w:unhideWhenUsed/>
    <w:rsid w:val="00EE0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0E07"/>
    <w:rPr>
      <w:rFonts w:ascii="Lucida Grande" w:hAnsi="Lucida Grande" w:cs="Lucida Grande"/>
      <w:sz w:val="18"/>
      <w:szCs w:val="18"/>
    </w:rPr>
  </w:style>
  <w:style w:type="character" w:customStyle="1" w:styleId="InterfaceItem">
    <w:name w:val="Interface Item"/>
    <w:basedOn w:val="DefaultParagraphFont"/>
    <w:uiPriority w:val="1"/>
    <w:qFormat/>
    <w:rsid w:val="00651E20"/>
    <w:rPr>
      <w:rFonts w:ascii="Gill Sans MT" w:hAnsi="Gill Sans MT" w:cs="Gill Sans"/>
      <w:color w:val="596984" w:themeColor="accent3" w:themeShade="BF"/>
    </w:rPr>
  </w:style>
  <w:style w:type="paragraph" w:customStyle="1" w:styleId="DueDate">
    <w:name w:val="Due Date"/>
    <w:basedOn w:val="QuestionPrompt"/>
    <w:next w:val="Heading1"/>
    <w:qFormat/>
    <w:rsid w:val="0053752B"/>
    <w:pPr>
      <w:jc w:val="center"/>
    </w:pPr>
    <w:rPr>
      <w:sz w:val="28"/>
      <w:szCs w:val="28"/>
    </w:rPr>
  </w:style>
  <w:style w:type="character" w:customStyle="1" w:styleId="Code">
    <w:name w:val="Code"/>
    <w:basedOn w:val="InterfaceItem"/>
    <w:uiPriority w:val="1"/>
    <w:qFormat/>
    <w:rsid w:val="00126913"/>
    <w:rPr>
      <w:rFonts w:ascii="Courier New" w:hAnsi="Courier New" w:cs="Courier New"/>
      <w:b/>
      <w:color w:val="596984" w:themeColor="accent3" w:themeShade="BF"/>
    </w:rPr>
  </w:style>
  <w:style w:type="character" w:customStyle="1" w:styleId="Heading3Char">
    <w:name w:val="Heading 3 Char"/>
    <w:basedOn w:val="DefaultParagraphFont"/>
    <w:link w:val="Heading3"/>
    <w:uiPriority w:val="9"/>
    <w:rsid w:val="005B4883"/>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rsid w:val="00F438A8"/>
    <w:rPr>
      <w:sz w:val="18"/>
      <w:szCs w:val="18"/>
    </w:rPr>
  </w:style>
  <w:style w:type="paragraph" w:styleId="CommentText">
    <w:name w:val="annotation text"/>
    <w:basedOn w:val="Normal"/>
    <w:link w:val="CommentTextChar"/>
    <w:uiPriority w:val="99"/>
    <w:semiHidden/>
    <w:unhideWhenUsed/>
    <w:rsid w:val="00F438A8"/>
  </w:style>
  <w:style w:type="character" w:customStyle="1" w:styleId="CommentTextChar">
    <w:name w:val="Comment Text Char"/>
    <w:basedOn w:val="DefaultParagraphFont"/>
    <w:link w:val="CommentText"/>
    <w:uiPriority w:val="99"/>
    <w:semiHidden/>
    <w:rsid w:val="00F438A8"/>
  </w:style>
  <w:style w:type="paragraph" w:styleId="CommentSubject">
    <w:name w:val="annotation subject"/>
    <w:basedOn w:val="CommentText"/>
    <w:next w:val="CommentText"/>
    <w:link w:val="CommentSubjectChar"/>
    <w:uiPriority w:val="99"/>
    <w:semiHidden/>
    <w:unhideWhenUsed/>
    <w:rsid w:val="00F438A8"/>
    <w:rPr>
      <w:b/>
      <w:bCs/>
      <w:sz w:val="20"/>
      <w:szCs w:val="20"/>
    </w:rPr>
  </w:style>
  <w:style w:type="character" w:customStyle="1" w:styleId="CommentSubjectChar">
    <w:name w:val="Comment Subject Char"/>
    <w:basedOn w:val="CommentTextChar"/>
    <w:link w:val="CommentSubject"/>
    <w:uiPriority w:val="99"/>
    <w:semiHidden/>
    <w:rsid w:val="00F438A8"/>
    <w:rPr>
      <w:b/>
      <w:bCs/>
      <w:sz w:val="20"/>
      <w:szCs w:val="20"/>
    </w:rPr>
  </w:style>
  <w:style w:type="table" w:styleId="TableGrid">
    <w:name w:val="Table Grid"/>
    <w:basedOn w:val="TableNormal"/>
    <w:uiPriority w:val="59"/>
    <w:rsid w:val="00992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65476"/>
    <w:pPr>
      <w:spacing w:before="100" w:beforeAutospacing="1" w:after="100" w:afterAutospacing="1"/>
    </w:pPr>
    <w:rPr>
      <w:rFonts w:ascii="Times New Roman" w:eastAsia="Times New Roman" w:hAnsi="Times New Roman" w:cs="Times New Roman"/>
      <w:lang w:eastAsia="zh-TW"/>
    </w:rPr>
  </w:style>
  <w:style w:type="paragraph" w:styleId="Revision">
    <w:name w:val="Revision"/>
    <w:hidden/>
    <w:uiPriority w:val="99"/>
    <w:semiHidden/>
    <w:rsid w:val="00963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07831">
      <w:bodyDiv w:val="1"/>
      <w:marLeft w:val="0"/>
      <w:marRight w:val="0"/>
      <w:marTop w:val="0"/>
      <w:marBottom w:val="0"/>
      <w:divBdr>
        <w:top w:val="none" w:sz="0" w:space="0" w:color="auto"/>
        <w:left w:val="none" w:sz="0" w:space="0" w:color="auto"/>
        <w:bottom w:val="none" w:sz="0" w:space="0" w:color="auto"/>
        <w:right w:val="none" w:sz="0" w:space="0" w:color="auto"/>
      </w:divBdr>
    </w:div>
    <w:div w:id="250630054">
      <w:bodyDiv w:val="1"/>
      <w:marLeft w:val="0"/>
      <w:marRight w:val="0"/>
      <w:marTop w:val="0"/>
      <w:marBottom w:val="0"/>
      <w:divBdr>
        <w:top w:val="none" w:sz="0" w:space="0" w:color="auto"/>
        <w:left w:val="none" w:sz="0" w:space="0" w:color="auto"/>
        <w:bottom w:val="none" w:sz="0" w:space="0" w:color="auto"/>
        <w:right w:val="none" w:sz="0" w:space="0" w:color="auto"/>
      </w:divBdr>
    </w:div>
    <w:div w:id="252517681">
      <w:bodyDiv w:val="1"/>
      <w:marLeft w:val="0"/>
      <w:marRight w:val="0"/>
      <w:marTop w:val="0"/>
      <w:marBottom w:val="0"/>
      <w:divBdr>
        <w:top w:val="none" w:sz="0" w:space="0" w:color="auto"/>
        <w:left w:val="none" w:sz="0" w:space="0" w:color="auto"/>
        <w:bottom w:val="none" w:sz="0" w:space="0" w:color="auto"/>
        <w:right w:val="none" w:sz="0" w:space="0" w:color="auto"/>
      </w:divBdr>
    </w:div>
    <w:div w:id="341780550">
      <w:bodyDiv w:val="1"/>
      <w:marLeft w:val="0"/>
      <w:marRight w:val="0"/>
      <w:marTop w:val="0"/>
      <w:marBottom w:val="0"/>
      <w:divBdr>
        <w:top w:val="none" w:sz="0" w:space="0" w:color="auto"/>
        <w:left w:val="none" w:sz="0" w:space="0" w:color="auto"/>
        <w:bottom w:val="none" w:sz="0" w:space="0" w:color="auto"/>
        <w:right w:val="none" w:sz="0" w:space="0" w:color="auto"/>
      </w:divBdr>
    </w:div>
    <w:div w:id="474882570">
      <w:bodyDiv w:val="1"/>
      <w:marLeft w:val="0"/>
      <w:marRight w:val="0"/>
      <w:marTop w:val="0"/>
      <w:marBottom w:val="0"/>
      <w:divBdr>
        <w:top w:val="none" w:sz="0" w:space="0" w:color="auto"/>
        <w:left w:val="none" w:sz="0" w:space="0" w:color="auto"/>
        <w:bottom w:val="none" w:sz="0" w:space="0" w:color="auto"/>
        <w:right w:val="none" w:sz="0" w:space="0" w:color="auto"/>
      </w:divBdr>
    </w:div>
    <w:div w:id="712075836">
      <w:bodyDiv w:val="1"/>
      <w:marLeft w:val="0"/>
      <w:marRight w:val="0"/>
      <w:marTop w:val="0"/>
      <w:marBottom w:val="0"/>
      <w:divBdr>
        <w:top w:val="none" w:sz="0" w:space="0" w:color="auto"/>
        <w:left w:val="none" w:sz="0" w:space="0" w:color="auto"/>
        <w:bottom w:val="none" w:sz="0" w:space="0" w:color="auto"/>
        <w:right w:val="none" w:sz="0" w:space="0" w:color="auto"/>
      </w:divBdr>
    </w:div>
    <w:div w:id="719012814">
      <w:bodyDiv w:val="1"/>
      <w:marLeft w:val="0"/>
      <w:marRight w:val="0"/>
      <w:marTop w:val="0"/>
      <w:marBottom w:val="0"/>
      <w:divBdr>
        <w:top w:val="none" w:sz="0" w:space="0" w:color="auto"/>
        <w:left w:val="none" w:sz="0" w:space="0" w:color="auto"/>
        <w:bottom w:val="none" w:sz="0" w:space="0" w:color="auto"/>
        <w:right w:val="none" w:sz="0" w:space="0" w:color="auto"/>
      </w:divBdr>
    </w:div>
    <w:div w:id="824585566">
      <w:bodyDiv w:val="1"/>
      <w:marLeft w:val="0"/>
      <w:marRight w:val="0"/>
      <w:marTop w:val="0"/>
      <w:marBottom w:val="0"/>
      <w:divBdr>
        <w:top w:val="none" w:sz="0" w:space="0" w:color="auto"/>
        <w:left w:val="none" w:sz="0" w:space="0" w:color="auto"/>
        <w:bottom w:val="none" w:sz="0" w:space="0" w:color="auto"/>
        <w:right w:val="none" w:sz="0" w:space="0" w:color="auto"/>
      </w:divBdr>
    </w:div>
    <w:div w:id="875242659">
      <w:bodyDiv w:val="1"/>
      <w:marLeft w:val="0"/>
      <w:marRight w:val="0"/>
      <w:marTop w:val="0"/>
      <w:marBottom w:val="0"/>
      <w:divBdr>
        <w:top w:val="none" w:sz="0" w:space="0" w:color="auto"/>
        <w:left w:val="none" w:sz="0" w:space="0" w:color="auto"/>
        <w:bottom w:val="none" w:sz="0" w:space="0" w:color="auto"/>
        <w:right w:val="none" w:sz="0" w:space="0" w:color="auto"/>
      </w:divBdr>
    </w:div>
    <w:div w:id="952709610">
      <w:bodyDiv w:val="1"/>
      <w:marLeft w:val="0"/>
      <w:marRight w:val="0"/>
      <w:marTop w:val="0"/>
      <w:marBottom w:val="0"/>
      <w:divBdr>
        <w:top w:val="none" w:sz="0" w:space="0" w:color="auto"/>
        <w:left w:val="none" w:sz="0" w:space="0" w:color="auto"/>
        <w:bottom w:val="none" w:sz="0" w:space="0" w:color="auto"/>
        <w:right w:val="none" w:sz="0" w:space="0" w:color="auto"/>
      </w:divBdr>
    </w:div>
    <w:div w:id="971863453">
      <w:bodyDiv w:val="1"/>
      <w:marLeft w:val="0"/>
      <w:marRight w:val="0"/>
      <w:marTop w:val="0"/>
      <w:marBottom w:val="0"/>
      <w:divBdr>
        <w:top w:val="none" w:sz="0" w:space="0" w:color="auto"/>
        <w:left w:val="none" w:sz="0" w:space="0" w:color="auto"/>
        <w:bottom w:val="none" w:sz="0" w:space="0" w:color="auto"/>
        <w:right w:val="none" w:sz="0" w:space="0" w:color="auto"/>
      </w:divBdr>
    </w:div>
    <w:div w:id="1520196173">
      <w:bodyDiv w:val="1"/>
      <w:marLeft w:val="0"/>
      <w:marRight w:val="0"/>
      <w:marTop w:val="0"/>
      <w:marBottom w:val="0"/>
      <w:divBdr>
        <w:top w:val="none" w:sz="0" w:space="0" w:color="auto"/>
        <w:left w:val="none" w:sz="0" w:space="0" w:color="auto"/>
        <w:bottom w:val="none" w:sz="0" w:space="0" w:color="auto"/>
        <w:right w:val="none" w:sz="0" w:space="0" w:color="auto"/>
      </w:divBdr>
    </w:div>
    <w:div w:id="1573925182">
      <w:bodyDiv w:val="1"/>
      <w:marLeft w:val="0"/>
      <w:marRight w:val="0"/>
      <w:marTop w:val="0"/>
      <w:marBottom w:val="0"/>
      <w:divBdr>
        <w:top w:val="none" w:sz="0" w:space="0" w:color="auto"/>
        <w:left w:val="none" w:sz="0" w:space="0" w:color="auto"/>
        <w:bottom w:val="none" w:sz="0" w:space="0" w:color="auto"/>
        <w:right w:val="none" w:sz="0" w:space="0" w:color="auto"/>
      </w:divBdr>
    </w:div>
    <w:div w:id="1865365699">
      <w:bodyDiv w:val="1"/>
      <w:marLeft w:val="0"/>
      <w:marRight w:val="0"/>
      <w:marTop w:val="0"/>
      <w:marBottom w:val="0"/>
      <w:divBdr>
        <w:top w:val="none" w:sz="0" w:space="0" w:color="auto"/>
        <w:left w:val="none" w:sz="0" w:space="0" w:color="auto"/>
        <w:bottom w:val="none" w:sz="0" w:space="0" w:color="auto"/>
        <w:right w:val="none" w:sz="0" w:space="0" w:color="auto"/>
      </w:divBdr>
    </w:div>
    <w:div w:id="1988509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5635F-CC9E-48DC-B70C-B34AA3FA7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Kell</dc:creator>
  <cp:lastModifiedBy>WFU</cp:lastModifiedBy>
  <cp:revision>21</cp:revision>
  <cp:lastPrinted>2014-04-29T21:25:00Z</cp:lastPrinted>
  <dcterms:created xsi:type="dcterms:W3CDTF">2014-04-18T20:58:00Z</dcterms:created>
  <dcterms:modified xsi:type="dcterms:W3CDTF">2014-04-29T21:26:00Z</dcterms:modified>
</cp:coreProperties>
</file>